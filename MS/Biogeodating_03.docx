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09281" w14:textId="57D98426" w:rsidR="00AD47E9" w:rsidRPr="00BC3784" w:rsidRDefault="00AD47E9" w:rsidP="00BC3784">
      <w:pPr>
        <w:spacing w:line="360" w:lineRule="auto"/>
      </w:pPr>
      <w:r w:rsidRPr="00BC3784">
        <w:t xml:space="preserve">Running head: </w:t>
      </w:r>
      <w:r w:rsidRPr="00FB4A1F">
        <w:rPr>
          <w:highlight w:val="yellow"/>
        </w:rPr>
        <w:t>Simulat</w:t>
      </w:r>
      <w:r w:rsidR="005B4FD6" w:rsidRPr="00FB4A1F">
        <w:rPr>
          <w:highlight w:val="yellow"/>
        </w:rPr>
        <w:t>ion-based</w:t>
      </w:r>
      <w:r w:rsidRPr="00FB4A1F">
        <w:rPr>
          <w:highlight w:val="yellow"/>
        </w:rPr>
        <w:t xml:space="preserve"> examination</w:t>
      </w:r>
      <w:r w:rsidR="00E05D43" w:rsidRPr="00FB4A1F">
        <w:rPr>
          <w:highlight w:val="yellow"/>
        </w:rPr>
        <w:t xml:space="preserve"> of</w:t>
      </w:r>
      <w:r w:rsidRPr="00FB4A1F">
        <w:rPr>
          <w:highlight w:val="yellow"/>
        </w:rPr>
        <w:t xml:space="preserve"> </w:t>
      </w:r>
      <w:r w:rsidR="00E05D43" w:rsidRPr="00FB4A1F">
        <w:rPr>
          <w:highlight w:val="yellow"/>
        </w:rPr>
        <w:t>priors in</w:t>
      </w:r>
      <w:r w:rsidRPr="00FB4A1F">
        <w:rPr>
          <w:highlight w:val="yellow"/>
        </w:rPr>
        <w:t xml:space="preserve"> b</w:t>
      </w:r>
      <w:r w:rsidR="00E1548C" w:rsidRPr="00FB4A1F">
        <w:rPr>
          <w:highlight w:val="yellow"/>
        </w:rPr>
        <w:t>iogeographic dating</w:t>
      </w:r>
    </w:p>
    <w:p w14:paraId="50F12479" w14:textId="77777777" w:rsidR="00AD47E9" w:rsidRPr="00BC3784" w:rsidRDefault="00AD47E9" w:rsidP="00BC3784">
      <w:pPr>
        <w:spacing w:line="360" w:lineRule="auto"/>
      </w:pPr>
    </w:p>
    <w:p w14:paraId="4E1105FB" w14:textId="5F13B25E" w:rsidR="00AD47E9" w:rsidRPr="00BC3784" w:rsidRDefault="00AD47E9" w:rsidP="00BC3784">
      <w:pPr>
        <w:spacing w:line="360" w:lineRule="auto"/>
      </w:pPr>
      <w:r w:rsidRPr="00BC3784">
        <w:t xml:space="preserve">Title: </w:t>
      </w:r>
      <w:r w:rsidR="005B4FD6" w:rsidRPr="00BC3784">
        <w:t xml:space="preserve">Towards a </w:t>
      </w:r>
      <w:r w:rsidR="006C6459" w:rsidRPr="00BC3784">
        <w:t>methodological</w:t>
      </w:r>
      <w:r w:rsidR="005B4FD6" w:rsidRPr="00BC3784">
        <w:t xml:space="preserve"> background for using </w:t>
      </w:r>
      <w:proofErr w:type="gramStart"/>
      <w:r w:rsidR="00FB4A1F">
        <w:t>B</w:t>
      </w:r>
      <w:r w:rsidR="005B4FD6" w:rsidRPr="00BC3784">
        <w:t>iological</w:t>
      </w:r>
      <w:proofErr w:type="gramEnd"/>
      <w:r w:rsidR="005B4FD6" w:rsidRPr="00BC3784">
        <w:t xml:space="preserve"> data to inform </w:t>
      </w:r>
      <w:r w:rsidR="00FB4A1F">
        <w:t>G</w:t>
      </w:r>
      <w:r w:rsidR="005B4FD6" w:rsidRPr="00BC3784">
        <w:t>eological models: Interaction</w:t>
      </w:r>
      <w:r w:rsidRPr="00BC3784">
        <w:t xml:space="preserve"> of </w:t>
      </w:r>
      <w:r w:rsidR="00FB4A1F">
        <w:t>B</w:t>
      </w:r>
      <w:r w:rsidRPr="00BC3784">
        <w:t xml:space="preserve">iological and </w:t>
      </w:r>
      <w:r w:rsidR="00FB4A1F">
        <w:t>Paleo</w:t>
      </w:r>
      <w:r w:rsidR="002A4A0F">
        <w:t>g</w:t>
      </w:r>
      <w:r w:rsidRPr="00BC3784">
        <w:t xml:space="preserve">eographic </w:t>
      </w:r>
      <w:r w:rsidR="00F021F0" w:rsidRPr="00BC3784">
        <w:t>prior</w:t>
      </w:r>
      <w:r w:rsidR="005B4FD6" w:rsidRPr="00BC3784">
        <w:t>s</w:t>
      </w:r>
      <w:r w:rsidRPr="00BC3784">
        <w:t xml:space="preserve"> in </w:t>
      </w:r>
      <w:r w:rsidR="00FB4A1F">
        <w:t>B</w:t>
      </w:r>
      <w:r w:rsidRPr="00BC3784">
        <w:t xml:space="preserve">iogeographic </w:t>
      </w:r>
      <w:r w:rsidR="00FB4A1F">
        <w:t>D</w:t>
      </w:r>
      <w:r w:rsidRPr="00BC3784">
        <w:t xml:space="preserve">ating </w:t>
      </w:r>
    </w:p>
    <w:p w14:paraId="7E1F47B8" w14:textId="77777777" w:rsidR="00AD47E9" w:rsidRPr="00BC3784" w:rsidRDefault="00AD47E9" w:rsidP="00BC3784">
      <w:pPr>
        <w:spacing w:line="360" w:lineRule="auto"/>
      </w:pPr>
    </w:p>
    <w:p w14:paraId="110F605F" w14:textId="77777777" w:rsidR="00AD47E9" w:rsidRPr="00BC3784" w:rsidRDefault="00AD47E9" w:rsidP="00BC3784">
      <w:pPr>
        <w:spacing w:line="360" w:lineRule="auto"/>
      </w:pPr>
      <w:r w:rsidRPr="00BC3784">
        <w:t>Authors: Luke Sparreo</w:t>
      </w:r>
      <w:r w:rsidRPr="00BC3784">
        <w:rPr>
          <w:vertAlign w:val="superscript"/>
        </w:rPr>
        <w:t>1</w:t>
      </w:r>
      <w:r w:rsidRPr="00BC3784">
        <w:t>, Ana Bedoya</w:t>
      </w:r>
      <w:r w:rsidRPr="00BC3784">
        <w:rPr>
          <w:vertAlign w:val="superscript"/>
        </w:rPr>
        <w:t>1</w:t>
      </w:r>
      <w:r w:rsidR="00487381" w:rsidRPr="00BC3784">
        <w:rPr>
          <w:vertAlign w:val="superscript"/>
        </w:rPr>
        <w:t>*</w:t>
      </w:r>
    </w:p>
    <w:p w14:paraId="15F0E02D" w14:textId="77777777" w:rsidR="00AD47E9" w:rsidRPr="00BC3784" w:rsidRDefault="00AD47E9" w:rsidP="00BC3784">
      <w:pPr>
        <w:spacing w:line="360" w:lineRule="auto"/>
      </w:pPr>
    </w:p>
    <w:p w14:paraId="54D4D2A6" w14:textId="54C0E401" w:rsidR="00AD47E9" w:rsidRPr="00FB4A1F" w:rsidRDefault="00AD47E9" w:rsidP="00BC3784">
      <w:pPr>
        <w:spacing w:line="360" w:lineRule="auto"/>
        <w:rPr>
          <w:i/>
          <w:iCs/>
        </w:rPr>
      </w:pPr>
      <w:r w:rsidRPr="00BC3784">
        <w:rPr>
          <w:vertAlign w:val="superscript"/>
        </w:rPr>
        <w:t>1</w:t>
      </w:r>
      <w:r w:rsidRPr="00FB4A1F">
        <w:rPr>
          <w:i/>
          <w:iCs/>
        </w:rPr>
        <w:t xml:space="preserve">Center for Biodiversity </w:t>
      </w:r>
      <w:r w:rsidR="001F1585" w:rsidRPr="00FB4A1F">
        <w:rPr>
          <w:i/>
          <w:iCs/>
        </w:rPr>
        <w:t>&amp;</w:t>
      </w:r>
      <w:r w:rsidRPr="00FB4A1F">
        <w:rPr>
          <w:i/>
          <w:iCs/>
        </w:rPr>
        <w:t xml:space="preserve"> Evolution, New York Botanical Garden, </w:t>
      </w:r>
      <w:r w:rsidR="001359C7" w:rsidRPr="00FB4A1F">
        <w:rPr>
          <w:i/>
          <w:iCs/>
        </w:rPr>
        <w:t xml:space="preserve">2900 Southern Boulevard, </w:t>
      </w:r>
      <w:r w:rsidRPr="00FB4A1F">
        <w:rPr>
          <w:i/>
          <w:iCs/>
        </w:rPr>
        <w:t xml:space="preserve">Bronx, </w:t>
      </w:r>
      <w:r w:rsidR="001359C7" w:rsidRPr="00FB4A1F">
        <w:rPr>
          <w:i/>
          <w:iCs/>
        </w:rPr>
        <w:t>NY</w:t>
      </w:r>
      <w:r w:rsidRPr="00FB4A1F">
        <w:rPr>
          <w:i/>
          <w:iCs/>
        </w:rPr>
        <w:t>, USA</w:t>
      </w:r>
      <w:r w:rsidR="001359C7" w:rsidRPr="00FB4A1F">
        <w:rPr>
          <w:i/>
          <w:iCs/>
        </w:rPr>
        <w:t xml:space="preserve"> 10458</w:t>
      </w:r>
    </w:p>
    <w:p w14:paraId="03A1FBE8" w14:textId="77777777" w:rsidR="00AD47E9" w:rsidRPr="00BC3784" w:rsidRDefault="00AD47E9" w:rsidP="00BC3784">
      <w:pPr>
        <w:spacing w:line="360" w:lineRule="auto"/>
      </w:pPr>
    </w:p>
    <w:p w14:paraId="78499F56" w14:textId="4D2EE73A" w:rsidR="00AD47E9" w:rsidRPr="00BC3784" w:rsidRDefault="001F1585" w:rsidP="00BC3784">
      <w:pPr>
        <w:spacing w:line="360" w:lineRule="auto"/>
      </w:pPr>
      <w:r w:rsidRPr="00BC3784">
        <w:t xml:space="preserve">*Corresponding author: </w:t>
      </w:r>
      <w:hyperlink r:id="rId8" w:history="1">
        <w:r w:rsidR="00487381" w:rsidRPr="00BC3784">
          <w:rPr>
            <w:rStyle w:val="Hyperlink"/>
          </w:rPr>
          <w:t>abedoya@nybg.org</w:t>
        </w:r>
      </w:hyperlink>
    </w:p>
    <w:p w14:paraId="3B729EF4" w14:textId="77777777" w:rsidR="00B36EAD" w:rsidRPr="00BC3784" w:rsidRDefault="00AD47E9" w:rsidP="00BC3784">
      <w:pPr>
        <w:spacing w:line="360" w:lineRule="auto"/>
        <w:rPr>
          <w:rFonts w:eastAsiaTheme="majorEastAsia"/>
          <w:spacing w:val="-10"/>
          <w:kern w:val="28"/>
        </w:rPr>
      </w:pPr>
      <w:r w:rsidRPr="00BC3784">
        <w:br w:type="page"/>
      </w:r>
    </w:p>
    <w:p w14:paraId="3748C218" w14:textId="77777777" w:rsidR="00AD47E9" w:rsidRPr="00335388" w:rsidRDefault="00AD47E9" w:rsidP="00335388">
      <w:pPr>
        <w:pStyle w:val="Heading1"/>
        <w:spacing w:before="120" w:after="120"/>
        <w:rPr>
          <w:rFonts w:ascii="Times New Roman" w:hAnsi="Times New Roman" w:cs="Times New Roman"/>
          <w:smallCaps/>
          <w:sz w:val="24"/>
          <w:szCs w:val="24"/>
        </w:rPr>
      </w:pPr>
      <w:r w:rsidRPr="00335388">
        <w:rPr>
          <w:rFonts w:ascii="Times New Roman" w:hAnsi="Times New Roman" w:cs="Times New Roman"/>
          <w:smallCaps/>
          <w:sz w:val="24"/>
          <w:szCs w:val="24"/>
        </w:rPr>
        <w:lastRenderedPageBreak/>
        <w:t>Abstract</w:t>
      </w:r>
    </w:p>
    <w:p w14:paraId="7D4AE92F" w14:textId="7891BD9D" w:rsidR="00AD47E9" w:rsidRPr="006C46A3" w:rsidRDefault="00AD47E9" w:rsidP="00BC3784">
      <w:pPr>
        <w:spacing w:line="360" w:lineRule="auto"/>
        <w:rPr>
          <w:highlight w:val="yellow"/>
        </w:rPr>
      </w:pPr>
      <w:r w:rsidRPr="00BC3784">
        <w:tab/>
      </w:r>
      <w:r w:rsidR="00003407" w:rsidRPr="006C46A3">
        <w:rPr>
          <w:highlight w:val="yellow"/>
        </w:rPr>
        <w:t xml:space="preserve">Biological and geographic data have long reciprocally informed one another. In this study, we simulate 10 simple molecular phylogenies with known histories and date them with historic </w:t>
      </w:r>
      <w:r w:rsidR="00C73930" w:rsidRPr="006C46A3">
        <w:rPr>
          <w:highlight w:val="yellow"/>
        </w:rPr>
        <w:t xml:space="preserve">geological </w:t>
      </w:r>
      <w:r w:rsidR="00003407" w:rsidRPr="006C46A3">
        <w:rPr>
          <w:highlight w:val="yellow"/>
        </w:rPr>
        <w:t>priors of varying information</w:t>
      </w:r>
      <w:r w:rsidR="00A46D3A" w:rsidRPr="006C46A3">
        <w:rPr>
          <w:highlight w:val="yellow"/>
        </w:rPr>
        <w:t xml:space="preserve"> levels</w:t>
      </w:r>
      <w:r w:rsidR="00003407" w:rsidRPr="006C46A3">
        <w:rPr>
          <w:highlight w:val="yellow"/>
        </w:rPr>
        <w:t xml:space="preserve"> and accuracy in order to test the influence of </w:t>
      </w:r>
      <w:r w:rsidR="00C73930" w:rsidRPr="006C46A3">
        <w:rPr>
          <w:highlight w:val="yellow"/>
        </w:rPr>
        <w:t xml:space="preserve">geological </w:t>
      </w:r>
      <w:r w:rsidR="00003407" w:rsidRPr="006C46A3">
        <w:rPr>
          <w:highlight w:val="yellow"/>
        </w:rPr>
        <w:t xml:space="preserve">knowledge and molecular data on phylogenetic dating. In our simulations, models prohibiting gene flow with unknown </w:t>
      </w:r>
      <w:r w:rsidR="00C73930" w:rsidRPr="006C46A3">
        <w:rPr>
          <w:highlight w:val="yellow"/>
        </w:rPr>
        <w:t xml:space="preserve">geological </w:t>
      </w:r>
      <w:r w:rsidR="00003407" w:rsidRPr="006C46A3">
        <w:rPr>
          <w:highlight w:val="yellow"/>
        </w:rPr>
        <w:t xml:space="preserve">histories performed just as well as models prohibiting gene flow with correctly informed </w:t>
      </w:r>
      <w:r w:rsidR="00C73930" w:rsidRPr="006C46A3">
        <w:rPr>
          <w:highlight w:val="yellow"/>
        </w:rPr>
        <w:t xml:space="preserve">geological </w:t>
      </w:r>
      <w:r w:rsidR="00003407" w:rsidRPr="006C46A3">
        <w:rPr>
          <w:highlight w:val="yellow"/>
        </w:rPr>
        <w:t xml:space="preserve">priors. </w:t>
      </w:r>
      <w:r w:rsidR="00127F19" w:rsidRPr="006C46A3">
        <w:rPr>
          <w:highlight w:val="yellow"/>
        </w:rPr>
        <w:t xml:space="preserve">The result that accurate molecular data performs similarly under correct and unknown geographic knowledge shows promise for the utilization of the </w:t>
      </w:r>
      <w:proofErr w:type="spellStart"/>
      <w:r w:rsidR="00127F19" w:rsidRPr="006C46A3">
        <w:rPr>
          <w:highlight w:val="yellow"/>
        </w:rPr>
        <w:t>geogenomic</w:t>
      </w:r>
      <w:proofErr w:type="spellEnd"/>
      <w:r w:rsidR="00127F19" w:rsidRPr="006C46A3">
        <w:rPr>
          <w:highlight w:val="yellow"/>
        </w:rPr>
        <w:t xml:space="preserve"> method, which has been used to date geographic events with biological data. However, the introduction of gene flow or the incorporation of incorrect historic </w:t>
      </w:r>
      <w:r w:rsidR="00C73930" w:rsidRPr="006C46A3">
        <w:rPr>
          <w:highlight w:val="yellow"/>
        </w:rPr>
        <w:t xml:space="preserve">geological </w:t>
      </w:r>
      <w:r w:rsidR="00127F19" w:rsidRPr="006C46A3">
        <w:rPr>
          <w:highlight w:val="yellow"/>
        </w:rPr>
        <w:t>data shifted the accuracy of our phylogenetic dating. These findings show that systematists must remain cautious when conducting biogeographic dating.</w:t>
      </w:r>
    </w:p>
    <w:p w14:paraId="3DE0A171" w14:textId="77777777" w:rsidR="00127F19" w:rsidRPr="006C46A3" w:rsidRDefault="00127F19" w:rsidP="00BC3784">
      <w:pPr>
        <w:spacing w:line="360" w:lineRule="auto"/>
        <w:rPr>
          <w:highlight w:val="yellow"/>
        </w:rPr>
      </w:pPr>
    </w:p>
    <w:p w14:paraId="6D9E3F25" w14:textId="3AA47BBF" w:rsidR="00D94035" w:rsidRPr="00BC3784" w:rsidRDefault="00AD47E9" w:rsidP="001F1585">
      <w:pPr>
        <w:spacing w:line="360" w:lineRule="auto"/>
      </w:pPr>
      <w:r w:rsidRPr="006C46A3">
        <w:rPr>
          <w:highlight w:val="yellow"/>
        </w:rPr>
        <w:t xml:space="preserve">Keywords: biogeography, </w:t>
      </w:r>
      <w:proofErr w:type="spellStart"/>
      <w:r w:rsidRPr="006C46A3">
        <w:rPr>
          <w:highlight w:val="yellow"/>
        </w:rPr>
        <w:t>geogenomics</w:t>
      </w:r>
      <w:proofErr w:type="spellEnd"/>
      <w:r w:rsidRPr="006C46A3">
        <w:rPr>
          <w:highlight w:val="yellow"/>
        </w:rPr>
        <w:t>, dating, molecular, simulat</w:t>
      </w:r>
      <w:r w:rsidR="00214815" w:rsidRPr="006C46A3">
        <w:rPr>
          <w:highlight w:val="yellow"/>
        </w:rPr>
        <w:t>ion</w:t>
      </w:r>
    </w:p>
    <w:p w14:paraId="532C1EA2" w14:textId="77777777" w:rsidR="00D94035" w:rsidRPr="00BC3784" w:rsidRDefault="00D94035">
      <w:r w:rsidRPr="00BC3784">
        <w:br w:type="page"/>
      </w:r>
    </w:p>
    <w:p w14:paraId="5CFA86D4" w14:textId="6536F32E" w:rsidR="00335388" w:rsidRPr="00335388" w:rsidRDefault="00335388" w:rsidP="00335388">
      <w:pPr>
        <w:pStyle w:val="Heading1"/>
        <w:spacing w:before="120" w:after="120"/>
        <w:rPr>
          <w:rFonts w:ascii="Times New Roman" w:hAnsi="Times New Roman" w:cs="Times New Roman"/>
          <w:smallCaps/>
          <w:sz w:val="24"/>
          <w:szCs w:val="24"/>
        </w:rPr>
      </w:pPr>
      <w:r w:rsidRPr="00335388">
        <w:rPr>
          <w:rFonts w:ascii="Times New Roman" w:hAnsi="Times New Roman" w:cs="Times New Roman"/>
          <w:smallCaps/>
          <w:sz w:val="24"/>
          <w:szCs w:val="24"/>
        </w:rPr>
        <w:lastRenderedPageBreak/>
        <w:t>Introduction</w:t>
      </w:r>
    </w:p>
    <w:p w14:paraId="498D5586" w14:textId="17AEBDC3" w:rsidR="006C6459" w:rsidRPr="00FF3A93" w:rsidRDefault="005F1FF7" w:rsidP="00335388">
      <w:pPr>
        <w:spacing w:line="360" w:lineRule="auto"/>
        <w:ind w:firstLine="720"/>
      </w:pPr>
      <w:r w:rsidRPr="00BC3784">
        <w:t xml:space="preserve">The </w:t>
      </w:r>
      <w:r w:rsidR="008420FA" w:rsidRPr="00BC3784">
        <w:t>recognition of the interplay</w:t>
      </w:r>
      <w:r w:rsidR="005B4FD6" w:rsidRPr="00BC3784">
        <w:t xml:space="preserve"> </w:t>
      </w:r>
      <w:r w:rsidRPr="00BC3784">
        <w:t>of b</w:t>
      </w:r>
      <w:r w:rsidR="00122814" w:rsidRPr="00BC3784">
        <w:t>iological</w:t>
      </w:r>
      <w:r w:rsidR="005B4FD6" w:rsidRPr="00BC3784">
        <w:t xml:space="preserve"> evolution</w:t>
      </w:r>
      <w:r w:rsidR="00D12413" w:rsidRPr="00BC3784">
        <w:t xml:space="preserve"> and geo</w:t>
      </w:r>
      <w:r w:rsidR="005B4FD6" w:rsidRPr="00BC3784">
        <w:t>logical change</w:t>
      </w:r>
      <w:r w:rsidR="00D12413" w:rsidRPr="00BC3784">
        <w:t xml:space="preserve"> </w:t>
      </w:r>
      <w:r w:rsidRPr="00BC3784">
        <w:t xml:space="preserve">laid the foundation </w:t>
      </w:r>
      <w:r w:rsidR="008420FA" w:rsidRPr="00BC3784">
        <w:t>for</w:t>
      </w:r>
      <w:r w:rsidRPr="00BC3784">
        <w:t xml:space="preserve"> the </w:t>
      </w:r>
      <w:r w:rsidR="005B4FD6" w:rsidRPr="00BC3784">
        <w:t xml:space="preserve">field of historical biogeography </w:t>
      </w:r>
      <w:r w:rsidR="00B531F4">
        <w:t>(Wall</w:t>
      </w:r>
      <w:r w:rsidR="00AB14F8">
        <w:t>a</w:t>
      </w:r>
      <w:r w:rsidR="00B531F4">
        <w:t>ce, 1854)</w:t>
      </w:r>
      <w:r w:rsidR="005B4FD6" w:rsidRPr="00BC3784">
        <w:t xml:space="preserve">. </w:t>
      </w:r>
      <w:r w:rsidR="008420FA" w:rsidRPr="00BC3784">
        <w:t>Centering on the study of how the geographic distribution of organisms has changed over evolutionary time and how those changes are shaped by E</w:t>
      </w:r>
      <w:r w:rsidR="001F1585" w:rsidRPr="00BC3784">
        <w:t>ar</w:t>
      </w:r>
      <w:r w:rsidR="008420FA" w:rsidRPr="00BC3784">
        <w:t>th’s geological history, historical biogeography</w:t>
      </w:r>
      <w:r w:rsidRPr="00BC3784">
        <w:t xml:space="preserve"> </w:t>
      </w:r>
      <w:ins w:id="0" w:author="Ana Maria Bedoya" w:date="2025-05-06T17:07:00Z" w16du:dateUtc="2025-05-06T21:07:00Z">
        <w:r w:rsidR="00E812EA">
          <w:t xml:space="preserve">inherently </w:t>
        </w:r>
      </w:ins>
      <w:r w:rsidR="008420FA" w:rsidRPr="00BC3784">
        <w:t xml:space="preserve">forces the interpretation of biological data in reference to a </w:t>
      </w:r>
      <w:r w:rsidR="001F1585" w:rsidRPr="00BC3784">
        <w:t>specified</w:t>
      </w:r>
      <w:r w:rsidR="008420FA" w:rsidRPr="00BC3784">
        <w:t xml:space="preserve"> geological background. </w:t>
      </w:r>
      <w:r w:rsidR="00F745AC" w:rsidRPr="00BC3784">
        <w:t>This</w:t>
      </w:r>
      <w:r w:rsidR="001F1585" w:rsidRPr="00BC3784">
        <w:t xml:space="preserve"> </w:t>
      </w:r>
      <w:r w:rsidR="00830EB0" w:rsidRPr="00BC3784">
        <w:t xml:space="preserve">analytical approach has led to the </w:t>
      </w:r>
      <w:r w:rsidR="00554D7F" w:rsidRPr="00BC3784">
        <w:t>description</w:t>
      </w:r>
      <w:r w:rsidR="00830EB0" w:rsidRPr="00BC3784">
        <w:t xml:space="preserve"> of generalizable </w:t>
      </w:r>
      <w:r w:rsidR="00554D7F" w:rsidRPr="00BC3784">
        <w:t>patterns</w:t>
      </w:r>
      <w:r w:rsidR="00FF3A93">
        <w:t xml:space="preserve">, such as in </w:t>
      </w:r>
      <w:r w:rsidR="00830EB0" w:rsidRPr="00BC3784">
        <w:t>island biogeography</w:t>
      </w:r>
      <w:r w:rsidR="007D4CB0" w:rsidRPr="00BC3784">
        <w:t xml:space="preserve"> </w:t>
      </w:r>
      <w:r w:rsidR="007D4CB0" w:rsidRPr="00AB14F8">
        <w:t>(</w:t>
      </w:r>
      <w:commentRangeStart w:id="1"/>
      <w:r w:rsidR="00FF3A93">
        <w:t>Whittaker et al., 2017</w:t>
      </w:r>
      <w:commentRangeEnd w:id="1"/>
      <w:r w:rsidR="00ED1805">
        <w:rPr>
          <w:rStyle w:val="CommentReference"/>
        </w:rPr>
        <w:commentReference w:id="1"/>
      </w:r>
      <w:r w:rsidR="007D4CB0" w:rsidRPr="00AB14F8">
        <w:t>)</w:t>
      </w:r>
      <w:r w:rsidR="00FF3A93">
        <w:t>,</w:t>
      </w:r>
      <w:r w:rsidR="00830EB0" w:rsidRPr="00BC3784">
        <w:t xml:space="preserve"> and to the description of broad patterns of organismal distribution </w:t>
      </w:r>
      <w:r w:rsidR="00830EB0" w:rsidRPr="00FF3A93">
        <w:t>through time</w:t>
      </w:r>
      <w:r w:rsidR="00554D7F" w:rsidRPr="00FF3A93">
        <w:t xml:space="preserve"> </w:t>
      </w:r>
      <w:commentRangeStart w:id="2"/>
      <w:r w:rsidR="00554D7F" w:rsidRPr="00FF3A93">
        <w:t>()</w:t>
      </w:r>
      <w:r w:rsidR="00830EB0" w:rsidRPr="00FF3A93">
        <w:t>.</w:t>
      </w:r>
      <w:commentRangeEnd w:id="2"/>
      <w:r w:rsidR="00ED1805">
        <w:rPr>
          <w:rStyle w:val="CommentReference"/>
        </w:rPr>
        <w:commentReference w:id="2"/>
      </w:r>
    </w:p>
    <w:p w14:paraId="31DDFDE4" w14:textId="547F64D5" w:rsidR="00FB4A1F" w:rsidRDefault="0047656E" w:rsidP="00FB4A1F">
      <w:pPr>
        <w:spacing w:line="360" w:lineRule="auto"/>
        <w:ind w:firstLine="720"/>
      </w:pPr>
      <w:r w:rsidRPr="00BC3784">
        <w:t>T</w:t>
      </w:r>
      <w:r w:rsidR="00830EB0" w:rsidRPr="00BC3784">
        <w:t xml:space="preserve">hat organismal evolution proceeds in parallel to changes in abiotic conditions (e.g., landscape or climate </w:t>
      </w:r>
      <w:r w:rsidRPr="00BC3784">
        <w:t>shifts</w:t>
      </w:r>
      <w:r w:rsidR="00830EB0" w:rsidRPr="00BC3784">
        <w:t xml:space="preserve">), has </w:t>
      </w:r>
      <w:r w:rsidRPr="00BC3784">
        <w:t>prompted the</w:t>
      </w:r>
      <w:r w:rsidR="00554D7F" w:rsidRPr="00BC3784">
        <w:t xml:space="preserve"> use </w:t>
      </w:r>
      <w:r w:rsidRPr="00BC3784">
        <w:t xml:space="preserve">of </w:t>
      </w:r>
      <w:r w:rsidR="00554D7F" w:rsidRPr="00BC3784">
        <w:t>patterns of co-variation in geographic distribution</w:t>
      </w:r>
      <w:r w:rsidRPr="00BC3784">
        <w:t>s</w:t>
      </w:r>
      <w:r w:rsidR="00554D7F" w:rsidRPr="00BC3784">
        <w:t xml:space="preserve"> and genomic </w:t>
      </w:r>
      <w:r w:rsidRPr="00BC3784">
        <w:t>data</w:t>
      </w:r>
      <w:r w:rsidR="00554D7F" w:rsidRPr="00BC3784">
        <w:t xml:space="preserve"> as proxies to </w:t>
      </w:r>
      <w:r w:rsidRPr="00BC3784">
        <w:t xml:space="preserve">infer </w:t>
      </w:r>
      <w:ins w:id="3" w:author="Ana Maria Bedoya" w:date="2025-05-06T15:41:00Z" w16du:dateUtc="2025-05-06T19:41:00Z">
        <w:r w:rsidR="003147CE">
          <w:t xml:space="preserve">the timing of formation of </w:t>
        </w:r>
      </w:ins>
      <w:r w:rsidRPr="00BC3784">
        <w:t>shared</w:t>
      </w:r>
      <w:r w:rsidR="00554D7F" w:rsidRPr="00BC3784">
        <w:t xml:space="preserve"> abiotic process</w:t>
      </w:r>
      <w:r w:rsidRPr="00BC3784">
        <w:t>es</w:t>
      </w:r>
      <w:r w:rsidR="00554D7F" w:rsidRPr="00BC3784">
        <w:t xml:space="preserve"> </w:t>
      </w:r>
      <w:del w:id="4" w:author="Ana Maria Bedoya" w:date="2025-05-06T15:34:00Z" w16du:dateUtc="2025-05-06T19:34:00Z">
        <w:r w:rsidR="00554D7F" w:rsidRPr="00BC3784" w:rsidDel="00ED1805">
          <w:delText xml:space="preserve">(e.g., formation of a barrier to gene flow) </w:delText>
        </w:r>
      </w:del>
      <w:r w:rsidR="00554D7F" w:rsidRPr="00BC3784">
        <w:t xml:space="preserve">that </w:t>
      </w:r>
      <w:r w:rsidRPr="00BC3784">
        <w:t xml:space="preserve">may have driven those </w:t>
      </w:r>
      <w:r w:rsidRPr="005F3AFA">
        <w:t>patterns</w:t>
      </w:r>
      <w:r w:rsidR="00554D7F" w:rsidRPr="005F3AFA">
        <w:t xml:space="preserve"> </w:t>
      </w:r>
      <w:ins w:id="5" w:author="Ana Maria Bedoya" w:date="2025-05-06T15:34:00Z" w16du:dateUtc="2025-05-06T19:34:00Z">
        <w:r w:rsidR="00ED1805" w:rsidRPr="00BC3784">
          <w:t xml:space="preserve">(e.g., formation of a </w:t>
        </w:r>
      </w:ins>
      <w:ins w:id="6" w:author="Ana Maria Bedoya" w:date="2025-05-06T15:41:00Z" w16du:dateUtc="2025-05-06T19:41:00Z">
        <w:r w:rsidR="003147CE">
          <w:t xml:space="preserve">mountain as a </w:t>
        </w:r>
      </w:ins>
      <w:ins w:id="7" w:author="Ana Maria Bedoya" w:date="2025-05-06T15:34:00Z" w16du:dateUtc="2025-05-06T19:34:00Z">
        <w:r w:rsidR="00ED1805" w:rsidRPr="00BC3784">
          <w:t>barrier to gene flow</w:t>
        </w:r>
        <w:r w:rsidR="00ED1805">
          <w:t xml:space="preserve">; </w:t>
        </w:r>
      </w:ins>
      <w:del w:id="8" w:author="Ana Maria Bedoya" w:date="2025-05-06T15:34:00Z" w16du:dateUtc="2025-05-06T19:34:00Z">
        <w:r w:rsidR="00554D7F" w:rsidRPr="005F3AFA" w:rsidDel="00ED1805">
          <w:delText>(</w:delText>
        </w:r>
      </w:del>
      <w:r w:rsidR="005F3AFA" w:rsidRPr="005F3AFA">
        <w:t>Landis et al., 2021</w:t>
      </w:r>
      <w:r w:rsidR="00554D7F" w:rsidRPr="005F3AFA">
        <w:t>).</w:t>
      </w:r>
      <w:r w:rsidR="00830EB0" w:rsidRPr="00BC3784">
        <w:t xml:space="preserve"> </w:t>
      </w:r>
      <w:r w:rsidRPr="00BC3784">
        <w:t>From the formulation (and later rejection) of the forest refugia hypothesis to explain a mechanism for the high biodiversity observed in regions like the</w:t>
      </w:r>
      <w:r w:rsidR="009907FB" w:rsidRPr="00BC3784">
        <w:t xml:space="preserve"> </w:t>
      </w:r>
      <w:r w:rsidRPr="00BC3784">
        <w:t>Amazon</w:t>
      </w:r>
      <w:r w:rsidR="009907FB" w:rsidRPr="00BC3784">
        <w:t xml:space="preserve"> </w:t>
      </w:r>
      <w:r w:rsidRPr="00BC3784">
        <w:t>(</w:t>
      </w:r>
      <w:r w:rsidR="00DB699F">
        <w:t>Haffer, 1969</w:t>
      </w:r>
      <w:r w:rsidRPr="00BC3784">
        <w:t xml:space="preserve">), </w:t>
      </w:r>
      <w:r w:rsidR="006C6459" w:rsidRPr="00BC3784">
        <w:t>to the</w:t>
      </w:r>
      <w:r w:rsidRPr="00BC3784">
        <w:t xml:space="preserve"> </w:t>
      </w:r>
      <w:r w:rsidR="006C6459" w:rsidRPr="00BC3784">
        <w:t xml:space="preserve">characterization of the timing and mode of uplift of mountain </w:t>
      </w:r>
      <w:r w:rsidR="006C6459" w:rsidRPr="00DB699F">
        <w:t>ranges (</w:t>
      </w:r>
      <w:proofErr w:type="spellStart"/>
      <w:r w:rsidR="00DB699F" w:rsidRPr="00DB699F">
        <w:t>Sanín</w:t>
      </w:r>
      <w:proofErr w:type="spellEnd"/>
      <w:r w:rsidR="00DB699F" w:rsidRPr="00DB699F">
        <w:t xml:space="preserve"> et al., 2022</w:t>
      </w:r>
      <w:r w:rsidR="006C6459" w:rsidRPr="00DB699F">
        <w:t xml:space="preserve">), </w:t>
      </w:r>
      <w:r w:rsidR="003A5A58" w:rsidRPr="00DB699F">
        <w:t>and</w:t>
      </w:r>
      <w:r w:rsidR="003A5A58" w:rsidRPr="00BC3784">
        <w:t xml:space="preserve"> the timing of river connectivity through time (Bedoya et al., 2021), </w:t>
      </w:r>
      <w:r w:rsidR="006C6459" w:rsidRPr="00BC3784">
        <w:t xml:space="preserve">biological data has been used to propose and inform geological models. </w:t>
      </w:r>
      <w:r w:rsidR="005D145C" w:rsidRPr="00BC3784">
        <w:t xml:space="preserve">This </w:t>
      </w:r>
      <w:r w:rsidR="006C6459" w:rsidRPr="00BC3784">
        <w:t xml:space="preserve">approach was unified in a theoretical framework </w:t>
      </w:r>
      <w:r w:rsidR="006C6459" w:rsidRPr="003147CE">
        <w:rPr>
          <w:highlight w:val="yellow"/>
        </w:rPr>
        <w:t xml:space="preserve">named </w:t>
      </w:r>
      <w:proofErr w:type="spellStart"/>
      <w:r w:rsidR="006C6459" w:rsidRPr="003147CE">
        <w:rPr>
          <w:highlight w:val="yellow"/>
        </w:rPr>
        <w:t>geogenomics</w:t>
      </w:r>
      <w:proofErr w:type="spellEnd"/>
      <w:r w:rsidR="006C6459" w:rsidRPr="00BC3784">
        <w:t xml:space="preserve"> </w:t>
      </w:r>
      <w:r w:rsidR="001F1585" w:rsidRPr="00BC3784">
        <w:t>(Baker et al., 2014)</w:t>
      </w:r>
      <w:r w:rsidR="005D145C" w:rsidRPr="00BC3784">
        <w:t xml:space="preserve">, </w:t>
      </w:r>
      <w:r w:rsidR="00603D4C" w:rsidRPr="00BC3784">
        <w:t>which involves the reciprocal integration of geologic</w:t>
      </w:r>
      <w:r w:rsidR="009907FB" w:rsidRPr="00BC3784">
        <w:t>al</w:t>
      </w:r>
      <w:r w:rsidR="00603D4C" w:rsidRPr="00BC3784">
        <w:t>, climatic, ecological, paleontological, and genomic data to test landscape or climate evolution hypotheses from biological data (Dolby et al., 2022</w:t>
      </w:r>
      <w:r w:rsidR="003642A5">
        <w:t>; Rahbeck et al., 2019; Badgley et al., 2017</w:t>
      </w:r>
      <w:r w:rsidR="00603D4C" w:rsidRPr="00BC3784">
        <w:t>).</w:t>
      </w:r>
    </w:p>
    <w:p w14:paraId="725AA3C3" w14:textId="71E3001A" w:rsidR="00AB009B" w:rsidRPr="006C46A3" w:rsidRDefault="008A5081" w:rsidP="00FB4A1F">
      <w:pPr>
        <w:spacing w:line="360" w:lineRule="auto"/>
        <w:ind w:firstLine="720"/>
      </w:pPr>
      <w:r w:rsidRPr="00BC3784">
        <w:t>Using biological and geological data independently, or interpreting them in reference of each other (e.g., establishing geological analyses as ground truth against which biologi</w:t>
      </w:r>
      <w:r w:rsidR="00F745AC" w:rsidRPr="00BC3784">
        <w:t>cal</w:t>
      </w:r>
      <w:r w:rsidRPr="00BC3784">
        <w:t xml:space="preserve"> data </w:t>
      </w:r>
      <w:r w:rsidR="003E6901" w:rsidRPr="00BC3784">
        <w:t>are</w:t>
      </w:r>
      <w:r w:rsidRPr="00BC3784">
        <w:t xml:space="preserve"> interpreted) </w:t>
      </w:r>
      <w:r w:rsidRPr="00C2288C">
        <w:t>may introduce</w:t>
      </w:r>
      <w:r w:rsidR="00430BEC" w:rsidRPr="00C2288C">
        <w:t xml:space="preserve"> </w:t>
      </w:r>
      <w:r w:rsidRPr="00C2288C">
        <w:t>biases</w:t>
      </w:r>
      <w:r w:rsidR="00430BEC" w:rsidRPr="00C2288C">
        <w:t xml:space="preserve"> inherent to each biology and geology. </w:t>
      </w:r>
      <w:del w:id="9" w:author="Ana Maria Bedoya" w:date="2025-05-06T15:43:00Z" w16du:dateUtc="2025-05-06T19:43:00Z">
        <w:r w:rsidR="00C2288C" w:rsidRPr="00C2288C" w:rsidDel="003147CE">
          <w:delText>In the case of</w:delText>
        </w:r>
        <w:r w:rsidR="00430BEC" w:rsidRPr="00C2288C" w:rsidDel="003147CE">
          <w:delText xml:space="preserve"> </w:delText>
        </w:r>
        <w:r w:rsidRPr="00C2288C" w:rsidDel="003147CE">
          <w:delText xml:space="preserve">geological </w:delText>
        </w:r>
      </w:del>
      <w:ins w:id="10" w:author="Ana Maria Bedoya" w:date="2025-05-06T15:43:00Z" w16du:dateUtc="2025-05-06T19:43:00Z">
        <w:r w:rsidR="003147CE">
          <w:t xml:space="preserve">Geological </w:t>
        </w:r>
      </w:ins>
      <w:r w:rsidRPr="00C2288C">
        <w:t>models</w:t>
      </w:r>
      <w:del w:id="11" w:author="Ana Maria Bedoya" w:date="2025-05-06T15:44:00Z" w16du:dateUtc="2025-05-06T19:44:00Z">
        <w:r w:rsidR="00C2288C" w:rsidRPr="00C2288C" w:rsidDel="00C753C6">
          <w:delText>,</w:delText>
        </w:r>
      </w:del>
      <w:r w:rsidR="00C2288C" w:rsidRPr="00C2288C">
        <w:t xml:space="preserve"> </w:t>
      </w:r>
      <w:ins w:id="12" w:author="Ana Maria Bedoya" w:date="2025-05-06T15:45:00Z" w16du:dateUtc="2025-05-06T19:45:00Z">
        <w:r w:rsidR="00C753C6">
          <w:t xml:space="preserve">inherently </w:t>
        </w:r>
      </w:ins>
      <w:del w:id="13" w:author="Ana Maria Bedoya" w:date="2025-05-06T15:43:00Z" w16du:dateUtc="2025-05-06T19:43:00Z">
        <w:r w:rsidR="00C2288C" w:rsidRPr="00C2288C" w:rsidDel="003147CE">
          <w:delText xml:space="preserve">there </w:delText>
        </w:r>
      </w:del>
      <w:ins w:id="14" w:author="Ana Maria Bedoya" w:date="2025-05-06T15:43:00Z" w16du:dateUtc="2025-05-06T19:43:00Z">
        <w:r w:rsidR="003147CE">
          <w:t>carry uncertainty</w:t>
        </w:r>
      </w:ins>
      <w:del w:id="15" w:author="Ana Maria Bedoya" w:date="2025-05-06T15:42:00Z" w16du:dateUtc="2025-05-06T19:42:00Z">
        <w:r w:rsidR="00C2288C" w:rsidRPr="00C2288C" w:rsidDel="003147CE">
          <w:delText>can be</w:delText>
        </w:r>
        <w:r w:rsidRPr="00C2288C" w:rsidDel="003147CE">
          <w:delText xml:space="preserve"> great uncertainty</w:delText>
        </w:r>
      </w:del>
      <w:r w:rsidR="00C2288C" w:rsidRPr="00C2288C">
        <w:t xml:space="preserve"> </w:t>
      </w:r>
      <w:del w:id="16" w:author="Ana Maria Bedoya" w:date="2025-05-06T15:46:00Z" w16du:dateUtc="2025-05-06T19:46:00Z">
        <w:r w:rsidR="00C2288C" w:rsidRPr="00C2288C" w:rsidDel="00C753C6">
          <w:delText>(</w:delText>
        </w:r>
        <w:r w:rsidR="001176F2" w:rsidDel="00C753C6">
          <w:delText>Bárdossy &amp; Fodor, 2001</w:delText>
        </w:r>
        <w:r w:rsidR="00C2288C" w:rsidRPr="00C2288C" w:rsidDel="00C753C6">
          <w:delText>),</w:delText>
        </w:r>
        <w:r w:rsidRPr="00C2288C" w:rsidDel="00C753C6">
          <w:delText xml:space="preserve"> </w:delText>
        </w:r>
      </w:del>
      <w:ins w:id="17" w:author="Ana Maria Bedoya" w:date="2025-05-06T15:43:00Z" w16du:dateUtc="2025-05-06T19:43:00Z">
        <w:r w:rsidR="003147CE">
          <w:t xml:space="preserve">for example </w:t>
        </w:r>
      </w:ins>
      <w:del w:id="18" w:author="Ana Maria Bedoya" w:date="2025-05-06T15:43:00Z" w16du:dateUtc="2025-05-06T19:43:00Z">
        <w:r w:rsidRPr="00C2288C" w:rsidDel="003147CE">
          <w:delText xml:space="preserve">and consensus </w:delText>
        </w:r>
      </w:del>
      <w:r w:rsidRPr="00C2288C">
        <w:t xml:space="preserve">in the interpretation of </w:t>
      </w:r>
      <w:ins w:id="19" w:author="Ana Maria Bedoya" w:date="2025-05-06T15:44:00Z" w16du:dateUtc="2025-05-06T19:44:00Z">
        <w:r w:rsidR="003147CE">
          <w:t>zircon</w:t>
        </w:r>
      </w:ins>
      <w:del w:id="20" w:author="Ana Maria Bedoya" w:date="2025-05-06T15:44:00Z" w16du:dateUtc="2025-05-06T19:44:00Z">
        <w:r w:rsidRPr="00C2288C" w:rsidDel="003147CE">
          <w:delText>some</w:delText>
        </w:r>
      </w:del>
      <w:r w:rsidRPr="00C2288C">
        <w:t xml:space="preserve"> data</w:t>
      </w:r>
      <w:ins w:id="21" w:author="Ana Maria Bedoya" w:date="2025-05-06T15:49:00Z" w16du:dateUtc="2025-05-06T19:49:00Z">
        <w:r w:rsidR="00C753C6">
          <w:t xml:space="preserve"> in</w:t>
        </w:r>
      </w:ins>
      <w:del w:id="22" w:author="Ana Maria Bedoya" w:date="2025-05-06T15:49:00Z" w16du:dateUtc="2025-05-06T19:49:00Z">
        <w:r w:rsidRPr="00C2288C" w:rsidDel="00C753C6">
          <w:delText xml:space="preserve"> (e.g.,</w:delText>
        </w:r>
      </w:del>
      <w:r w:rsidRPr="00C2288C">
        <w:t xml:space="preserve"> provenance analyses</w:t>
      </w:r>
      <w:ins w:id="23" w:author="Ana Maria Bedoya" w:date="2025-05-06T15:43:00Z" w16du:dateUtc="2025-05-06T19:43:00Z">
        <w:r w:rsidR="003147CE">
          <w:t xml:space="preserve"> </w:t>
        </w:r>
      </w:ins>
      <w:ins w:id="24" w:author="Ana Maria Bedoya" w:date="2025-05-06T15:50:00Z" w16du:dateUtc="2025-05-06T19:50:00Z">
        <w:r w:rsidR="00C753C6">
          <w:t>(</w:t>
        </w:r>
      </w:ins>
      <w:proofErr w:type="spellStart"/>
      <w:del w:id="25" w:author="Ana Maria Bedoya" w:date="2025-05-06T15:43:00Z" w16du:dateUtc="2025-05-06T19:43:00Z">
        <w:r w:rsidRPr="00C2288C" w:rsidDel="003147CE">
          <w:delText>) is challenging</w:delText>
        </w:r>
        <w:r w:rsidR="00C2288C" w:rsidRPr="00C2288C" w:rsidDel="003147CE">
          <w:delText xml:space="preserve"> (</w:delText>
        </w:r>
      </w:del>
      <w:commentRangeStart w:id="26"/>
      <w:commentRangeStart w:id="27"/>
      <w:r w:rsidR="00EA6A51">
        <w:t>Weltje</w:t>
      </w:r>
      <w:proofErr w:type="spellEnd"/>
      <w:r w:rsidR="00EA6A51">
        <w:t xml:space="preserve"> &amp; von </w:t>
      </w:r>
      <w:proofErr w:type="spellStart"/>
      <w:r w:rsidR="00EA6A51">
        <w:t>Eynatten</w:t>
      </w:r>
      <w:proofErr w:type="spellEnd"/>
      <w:r w:rsidR="00EA6A51">
        <w:t>, 2004</w:t>
      </w:r>
      <w:commentRangeEnd w:id="26"/>
      <w:r w:rsidR="002407E8">
        <w:rPr>
          <w:rStyle w:val="CommentReference"/>
        </w:rPr>
        <w:commentReference w:id="26"/>
      </w:r>
      <w:commentRangeEnd w:id="27"/>
      <w:r w:rsidR="00C753C6">
        <w:rPr>
          <w:rStyle w:val="CommentReference"/>
        </w:rPr>
        <w:commentReference w:id="27"/>
      </w:r>
      <w:r w:rsidR="00C2288C" w:rsidRPr="00C2288C">
        <w:t>)</w:t>
      </w:r>
      <w:r w:rsidRPr="00C2288C">
        <w:t xml:space="preserve">. </w:t>
      </w:r>
      <w:ins w:id="28" w:author="Ana Maria Bedoya" w:date="2025-05-06T15:51:00Z" w16du:dateUtc="2025-05-06T19:51:00Z">
        <w:r w:rsidR="00C753C6">
          <w:t>On the other hand,</w:t>
        </w:r>
      </w:ins>
      <w:ins w:id="29" w:author="Ana Maria Bedoya" w:date="2025-05-06T15:58:00Z" w16du:dateUtc="2025-05-06T19:58:00Z">
        <w:r w:rsidR="00FC2797">
          <w:t xml:space="preserve"> </w:t>
        </w:r>
      </w:ins>
      <w:ins w:id="30" w:author="Ana Maria Bedoya" w:date="2025-05-06T15:59:00Z" w16du:dateUtc="2025-05-06T19:59:00Z">
        <w:r w:rsidR="00FC2797">
          <w:t xml:space="preserve">standard approaches for the analysis of biological data and subsequent interpretation of geological hypothesis may introduce biases (e.g., divergence dating analyses </w:t>
        </w:r>
        <w:r w:rsidR="00FC2797" w:rsidRPr="00FC2797">
          <w:rPr>
            <w:highlight w:val="yellow"/>
            <w:rPrChange w:id="31" w:author="Ana Maria Bedoya" w:date="2025-05-06T16:00:00Z" w16du:dateUtc="2025-05-06T20:00:00Z">
              <w:rPr/>
            </w:rPrChange>
          </w:rPr>
          <w:t>(</w:t>
        </w:r>
      </w:ins>
      <w:ins w:id="32" w:author="Ana Maria Bedoya" w:date="2025-05-06T16:00:00Z" w16du:dateUtc="2025-05-06T20:00:00Z">
        <w:r w:rsidR="00FC2797" w:rsidRPr="00FC2797">
          <w:rPr>
            <w:highlight w:val="yellow"/>
            <w:rPrChange w:id="33" w:author="Ana Maria Bedoya" w:date="2025-05-06T16:00:00Z" w16du:dateUtc="2025-05-06T20:00:00Z">
              <w:rPr/>
            </w:rPrChange>
          </w:rPr>
          <w:t>)</w:t>
        </w:r>
        <w:r w:rsidR="00FC2797">
          <w:t xml:space="preserve">. </w:t>
        </w:r>
      </w:ins>
      <w:ins w:id="34" w:author="Ana Maria Bedoya" w:date="2025-05-06T15:58:00Z" w16du:dateUtc="2025-05-06T19:58:00Z">
        <w:r w:rsidR="00FC2797">
          <w:t>Fu</w:t>
        </w:r>
      </w:ins>
      <w:ins w:id="35" w:author="Ana Maria Bedoya" w:date="2025-05-06T16:00:00Z" w16du:dateUtc="2025-05-06T20:00:00Z">
        <w:r w:rsidR="00FC2797">
          <w:t>r</w:t>
        </w:r>
      </w:ins>
      <w:ins w:id="36" w:author="Ana Maria Bedoya" w:date="2025-05-06T15:58:00Z" w16du:dateUtc="2025-05-06T19:58:00Z">
        <w:r w:rsidR="00FC2797">
          <w:t xml:space="preserve">ther, </w:t>
        </w:r>
      </w:ins>
      <w:del w:id="37" w:author="Ana Maria Bedoya" w:date="2025-05-06T15:51:00Z" w16du:dateUtc="2025-05-06T19:51:00Z">
        <w:r w:rsidR="00C2288C" w:rsidRPr="00C2288C" w:rsidDel="00C753C6">
          <w:delText>There are also challenges in using biological models</w:delText>
        </w:r>
        <w:r w:rsidR="00C2288C" w:rsidDel="00C753C6">
          <w:delText xml:space="preserve">, </w:delText>
        </w:r>
      </w:del>
      <w:r w:rsidR="00C2288C">
        <w:t xml:space="preserve">as the </w:t>
      </w:r>
      <w:r w:rsidR="007D4CB0" w:rsidRPr="00C2288C">
        <w:t>response</w:t>
      </w:r>
      <w:ins w:id="38" w:author="Ana Maria Bedoya" w:date="2025-05-06T15:51:00Z" w16du:dateUtc="2025-05-06T19:51:00Z">
        <w:r w:rsidR="00C753C6">
          <w:t>s</w:t>
        </w:r>
      </w:ins>
      <w:r w:rsidR="007D4CB0" w:rsidRPr="00C2288C">
        <w:t xml:space="preserve"> of organisms to a </w:t>
      </w:r>
      <w:r w:rsidR="00FB0F6B">
        <w:t>shared</w:t>
      </w:r>
      <w:r w:rsidR="007D4CB0" w:rsidRPr="00C2288C">
        <w:t xml:space="preserve"> </w:t>
      </w:r>
      <w:proofErr w:type="spellStart"/>
      <w:r w:rsidR="007D4CB0" w:rsidRPr="00C2288C">
        <w:t>paleogeographical</w:t>
      </w:r>
      <w:proofErr w:type="spellEnd"/>
      <w:r w:rsidR="007D4CB0" w:rsidRPr="00C2288C">
        <w:t xml:space="preserve"> event </w:t>
      </w:r>
      <w:ins w:id="39" w:author="Ana Maria Bedoya" w:date="2025-05-06T15:51:00Z" w16du:dateUtc="2025-05-06T19:51:00Z">
        <w:r w:rsidR="00C753C6">
          <w:t>are</w:t>
        </w:r>
      </w:ins>
      <w:del w:id="40" w:author="Ana Maria Bedoya" w:date="2025-05-06T15:51:00Z" w16du:dateUtc="2025-05-06T19:51:00Z">
        <w:r w:rsidR="007D4CB0" w:rsidRPr="00C2288C" w:rsidDel="00C753C6">
          <w:delText>is</w:delText>
        </w:r>
      </w:del>
      <w:r w:rsidR="007D4CB0" w:rsidRPr="00C2288C">
        <w:t xml:space="preserve"> idiosyncratic</w:t>
      </w:r>
      <w:ins w:id="41" w:author="Ana Maria Bedoya" w:date="2025-05-06T15:51:00Z" w16du:dateUtc="2025-05-06T19:51:00Z">
        <w:r w:rsidR="00C753C6">
          <w:t xml:space="preserve">, careful attention should be placed to the model system used to infer </w:t>
        </w:r>
      </w:ins>
      <w:ins w:id="42" w:author="Ana Maria Bedoya" w:date="2025-05-06T15:52:00Z" w16du:dateUtc="2025-05-06T19:52:00Z">
        <w:r w:rsidR="00C753C6">
          <w:t>geological models from biological data</w:t>
        </w:r>
      </w:ins>
      <w:r w:rsidR="00C2288C">
        <w:t>.</w:t>
      </w:r>
      <w:r w:rsidR="007D4CB0" w:rsidRPr="00C2288C">
        <w:t xml:space="preserve"> </w:t>
      </w:r>
      <w:del w:id="43" w:author="Ana Maria Bedoya" w:date="2025-05-06T15:52:00Z" w16du:dateUtc="2025-05-06T19:52:00Z">
        <w:r w:rsidR="00C2288C" w:rsidDel="00C753C6">
          <w:delText>Wi</w:delText>
        </w:r>
        <w:r w:rsidR="007D4CB0" w:rsidRPr="00C2288C" w:rsidDel="00C753C6">
          <w:delText>th g</w:delText>
        </w:r>
      </w:del>
      <w:del w:id="44" w:author="Ana Maria Bedoya" w:date="2025-05-06T15:53:00Z" w16du:dateUtc="2025-05-06T19:53:00Z">
        <w:r w:rsidR="007D4CB0" w:rsidRPr="00C2288C" w:rsidDel="00C753C6">
          <w:delText>ene flow, migration, and other evolutionary processes</w:delText>
        </w:r>
        <w:r w:rsidR="00430BEC" w:rsidRPr="00C2288C" w:rsidDel="00C753C6">
          <w:delText xml:space="preserve"> </w:delText>
        </w:r>
        <w:r w:rsidR="00C2288C" w:rsidDel="00C753C6">
          <w:delText>disrupt</w:delText>
        </w:r>
      </w:del>
      <w:del w:id="45" w:author="Ana Maria Bedoya" w:date="2025-05-06T15:52:00Z" w16du:dateUtc="2025-05-06T19:52:00Z">
        <w:r w:rsidR="00C2288C" w:rsidDel="00C753C6">
          <w:delText>ing</w:delText>
        </w:r>
      </w:del>
      <w:del w:id="46" w:author="Ana Maria Bedoya" w:date="2025-05-06T15:54:00Z" w16du:dateUtc="2025-05-06T19:54:00Z">
        <w:r w:rsidR="00C2288C" w:rsidDel="00FC2797">
          <w:delText xml:space="preserve"> the predictability of</w:delText>
        </w:r>
        <w:r w:rsidR="007D4CB0" w:rsidRPr="00C2288C" w:rsidDel="00FC2797">
          <w:delText xml:space="preserve"> evolutionary patterns</w:delText>
        </w:r>
        <w:r w:rsidR="00C2288C" w:rsidDel="00FC2797">
          <w:delText xml:space="preserve">, </w:delText>
        </w:r>
        <w:r w:rsidR="00C2288C" w:rsidRPr="00C2288C" w:rsidDel="00FC2797">
          <w:delText>not all organisms carry the signal from the evolution of a given landscape feature.</w:delText>
        </w:r>
        <w:r w:rsidR="00C2288C" w:rsidDel="00FC2797">
          <w:delText xml:space="preserve"> </w:delText>
        </w:r>
      </w:del>
      <w:r w:rsidR="00C2288C" w:rsidRPr="00C2288C">
        <w:t xml:space="preserve">Organisms </w:t>
      </w:r>
      <w:r w:rsidR="00C2288C">
        <w:t>best</w:t>
      </w:r>
      <w:r w:rsidR="00C2288C" w:rsidRPr="00C2288C">
        <w:t xml:space="preserve"> serve as appropriate model </w:t>
      </w:r>
      <w:r w:rsidR="00C2288C" w:rsidRPr="00C2288C">
        <w:lastRenderedPageBreak/>
        <w:t>systems for inferring geological history with biological data</w:t>
      </w:r>
      <w:r w:rsidR="00C2288C">
        <w:t xml:space="preserve"> when they mirror geological history. </w:t>
      </w:r>
      <w:ins w:id="47" w:author="Ana Maria Bedoya" w:date="2025-05-06T15:54:00Z" w16du:dateUtc="2025-05-06T19:54:00Z">
        <w:r w:rsidR="00FC2797">
          <w:t>H</w:t>
        </w:r>
      </w:ins>
      <w:ins w:id="48" w:author="Ana Maria Bedoya" w:date="2025-05-06T15:55:00Z" w16du:dateUtc="2025-05-06T19:55:00Z">
        <w:r w:rsidR="00FC2797">
          <w:t>owever, e</w:t>
        </w:r>
      </w:ins>
      <w:ins w:id="49" w:author="Ana Maria Bedoya" w:date="2025-05-06T15:54:00Z" w16du:dateUtc="2025-05-06T19:54:00Z">
        <w:r w:rsidR="00FC2797">
          <w:t>ven if</w:t>
        </w:r>
      </w:ins>
      <w:ins w:id="50" w:author="Ana Maria Bedoya" w:date="2025-05-06T15:55:00Z" w16du:dateUtc="2025-05-06T19:55:00Z">
        <w:r w:rsidR="00FC2797">
          <w:t xml:space="preserve"> </w:t>
        </w:r>
      </w:ins>
      <w:ins w:id="51" w:author="Ana Maria Bedoya" w:date="2025-05-06T15:54:00Z" w16du:dateUtc="2025-05-06T19:54:00Z">
        <w:r w:rsidR="00FC2797">
          <w:t>the evolutionary trajector</w:t>
        </w:r>
      </w:ins>
      <w:ins w:id="52" w:author="Ana Maria Bedoya" w:date="2025-05-06T15:55:00Z" w16du:dateUtc="2025-05-06T19:55:00Z">
        <w:r w:rsidR="00FC2797">
          <w:t>ies</w:t>
        </w:r>
      </w:ins>
      <w:ins w:id="53" w:author="Ana Maria Bedoya" w:date="2025-05-06T15:54:00Z" w16du:dateUtc="2025-05-06T19:54:00Z">
        <w:r w:rsidR="00FC2797">
          <w:t xml:space="preserve"> of </w:t>
        </w:r>
      </w:ins>
      <w:ins w:id="54" w:author="Ana Maria Bedoya" w:date="2025-05-06T15:55:00Z" w16du:dateUtc="2025-05-06T19:55:00Z">
        <w:r w:rsidR="00FC2797">
          <w:t xml:space="preserve">a given set of </w:t>
        </w:r>
      </w:ins>
      <w:ins w:id="55" w:author="Ana Maria Bedoya" w:date="2025-05-06T15:54:00Z" w16du:dateUtc="2025-05-06T19:54:00Z">
        <w:r w:rsidR="00FC2797">
          <w:t xml:space="preserve">organisms </w:t>
        </w:r>
      </w:ins>
      <w:ins w:id="56" w:author="Ana Maria Bedoya" w:date="2025-05-06T15:55:00Z" w16du:dateUtc="2025-05-06T19:55:00Z">
        <w:r w:rsidR="00FC2797">
          <w:t>are</w:t>
        </w:r>
      </w:ins>
      <w:ins w:id="57" w:author="Ana Maria Bedoya" w:date="2025-05-06T15:54:00Z" w16du:dateUtc="2025-05-06T19:54:00Z">
        <w:r w:rsidR="00FC2797">
          <w:t xml:space="preserve"> shaped by a landscape event, the predictability of</w:t>
        </w:r>
        <w:r w:rsidR="00FC2797" w:rsidRPr="00C2288C">
          <w:t xml:space="preserve"> </w:t>
        </w:r>
        <w:r w:rsidR="00FC2797">
          <w:t xml:space="preserve">landscape </w:t>
        </w:r>
      </w:ins>
      <w:ins w:id="58" w:author="Ana Maria Bedoya" w:date="2025-05-06T15:55:00Z" w16du:dateUtc="2025-05-06T19:55:00Z">
        <w:r w:rsidR="00FC2797">
          <w:t>hypotheses</w:t>
        </w:r>
      </w:ins>
      <w:ins w:id="59" w:author="Ana Maria Bedoya" w:date="2025-05-06T15:54:00Z" w16du:dateUtc="2025-05-06T19:54:00Z">
        <w:r w:rsidR="00FC2797">
          <w:t xml:space="preserve"> from </w:t>
        </w:r>
        <w:r w:rsidR="00FC2797" w:rsidRPr="00C2288C">
          <w:t>evolutionary patterns</w:t>
        </w:r>
        <w:r w:rsidR="00FC2797">
          <w:t xml:space="preserve"> may be affected by common and stochastic processes (e.g., gene flow)</w:t>
        </w:r>
        <w:r w:rsidR="00FC2797" w:rsidRPr="00C2288C">
          <w:t>.</w:t>
        </w:r>
        <w:r w:rsidR="00FC2797">
          <w:t xml:space="preserve"> </w:t>
        </w:r>
      </w:ins>
      <w:del w:id="60" w:author="Ana Maria Bedoya" w:date="2025-05-06T15:57:00Z" w16du:dateUtc="2025-05-06T19:57:00Z">
        <w:r w:rsidR="00C2288C" w:rsidDel="00FC2797">
          <w:delText>Traits such as a</w:delText>
        </w:r>
        <w:r w:rsidR="00C2288C" w:rsidRPr="00C2288C" w:rsidDel="00FC2797">
          <w:delText xml:space="preserve"> </w:delText>
        </w:r>
        <w:r w:rsidR="00430BEC" w:rsidRPr="00C2288C" w:rsidDel="00FC2797">
          <w:delText xml:space="preserve">strong affinity to the habitat to be reconstructed, limited </w:delText>
        </w:r>
        <w:r w:rsidR="00A86E3F" w:rsidDel="00FC2797">
          <w:delText xml:space="preserve">or no </w:delText>
        </w:r>
        <w:r w:rsidR="00430BEC" w:rsidRPr="00C2288C" w:rsidDel="00FC2797">
          <w:delText xml:space="preserve">gene flow, </w:delText>
        </w:r>
      </w:del>
      <w:del w:id="61" w:author="Ana Maria Bedoya" w:date="2025-05-06T15:37:00Z" w16du:dateUtc="2025-05-06T19:37:00Z">
        <w:r w:rsidR="00FC60AC" w:rsidDel="003147CE">
          <w:delText xml:space="preserve">lacking </w:delText>
        </w:r>
      </w:del>
      <w:del w:id="62" w:author="Ana Maria Bedoya" w:date="2025-05-06T15:57:00Z" w16du:dateUtc="2025-05-06T19:57:00Z">
        <w:r w:rsidR="00FC60AC" w:rsidDel="00FC2797">
          <w:delText>long-distance dispersal capabilities</w:delText>
        </w:r>
        <w:r w:rsidR="00A86E3F" w:rsidDel="00FC2797">
          <w:delText xml:space="preserve">, </w:delText>
        </w:r>
        <w:r w:rsidR="00C2288C" w:rsidRPr="00C2288C" w:rsidDel="00FC2797">
          <w:delText xml:space="preserve">and </w:delText>
        </w:r>
        <w:r w:rsidR="00430BEC" w:rsidRPr="00C2288C" w:rsidDel="00FC2797">
          <w:delText>small population sizes</w:delText>
        </w:r>
        <w:r w:rsidR="00C2288C" w:rsidDel="00FC2797">
          <w:delText xml:space="preserve"> have all been suggested as </w:delText>
        </w:r>
      </w:del>
      <w:del w:id="63" w:author="Ana Maria Bedoya" w:date="2025-05-06T15:37:00Z" w16du:dateUtc="2025-05-06T19:37:00Z">
        <w:r w:rsidR="00C2288C" w:rsidDel="003147CE">
          <w:delText xml:space="preserve">making </w:delText>
        </w:r>
      </w:del>
      <w:del w:id="64" w:author="Ana Maria Bedoya" w:date="2025-05-06T15:57:00Z" w16du:dateUtc="2025-05-06T19:57:00Z">
        <w:r w:rsidR="00C2288C" w:rsidDel="00FC2797">
          <w:delText xml:space="preserve">appropriate model systems for referencing alongside geological </w:delText>
        </w:r>
        <w:r w:rsidR="00C2288C" w:rsidRPr="006C46A3" w:rsidDel="00FC2797">
          <w:delText>data</w:delText>
        </w:r>
        <w:r w:rsidR="00430BEC" w:rsidRPr="006C46A3" w:rsidDel="00FC2797">
          <w:delText xml:space="preserve"> </w:delText>
        </w:r>
        <w:r w:rsidR="00C2288C" w:rsidRPr="006C46A3" w:rsidDel="00FC2797">
          <w:delText>(</w:delText>
        </w:r>
        <w:r w:rsidR="00430BEC" w:rsidRPr="006C46A3" w:rsidDel="00FC2797">
          <w:delText>Bedoya, 2024</w:delText>
        </w:r>
        <w:r w:rsidR="006C46A3" w:rsidDel="00FC2797">
          <w:delText>;</w:delText>
        </w:r>
        <w:r w:rsidR="00FC60AC" w:rsidDel="00FC2797">
          <w:delText xml:space="preserve"> </w:delText>
        </w:r>
        <w:commentRangeStart w:id="65"/>
        <w:commentRangeStart w:id="66"/>
        <w:r w:rsidR="00FC60AC" w:rsidDel="00FC2797">
          <w:delText>and seen in Hill et al., 2023</w:delText>
        </w:r>
        <w:commentRangeEnd w:id="65"/>
        <w:r w:rsidR="002407E8" w:rsidDel="00FC2797">
          <w:rPr>
            <w:rStyle w:val="CommentReference"/>
          </w:rPr>
          <w:commentReference w:id="65"/>
        </w:r>
        <w:commentRangeEnd w:id="66"/>
        <w:r w:rsidR="00FC2797" w:rsidDel="00FC2797">
          <w:rPr>
            <w:rStyle w:val="CommentReference"/>
          </w:rPr>
          <w:commentReference w:id="66"/>
        </w:r>
        <w:r w:rsidR="00430BEC" w:rsidRPr="006C46A3" w:rsidDel="00FC2797">
          <w:delText>)</w:delText>
        </w:r>
        <w:r w:rsidR="00C2288C" w:rsidRPr="006C46A3" w:rsidDel="00FC2797">
          <w:delText xml:space="preserve">. </w:delText>
        </w:r>
      </w:del>
    </w:p>
    <w:p w14:paraId="3B7DD79F" w14:textId="34FF021F" w:rsidR="00AB009B" w:rsidRPr="00BC3784" w:rsidRDefault="00AB009B" w:rsidP="00FB4A1F">
      <w:pPr>
        <w:spacing w:line="360" w:lineRule="auto"/>
        <w:ind w:firstLine="720"/>
      </w:pPr>
      <w:r w:rsidRPr="00BC3784">
        <w:t xml:space="preserve">An example of the </w:t>
      </w:r>
      <w:ins w:id="67" w:author="Ana Maria Bedoya" w:date="2025-05-06T16:00:00Z" w16du:dateUtc="2025-05-06T20:00:00Z">
        <w:r w:rsidR="00FC2797">
          <w:t xml:space="preserve">overall </w:t>
        </w:r>
      </w:ins>
      <w:r w:rsidRPr="00BC3784">
        <w:t xml:space="preserve">biases </w:t>
      </w:r>
      <w:del w:id="68" w:author="Ana Maria Bedoya" w:date="2025-05-06T16:00:00Z" w16du:dateUtc="2025-05-06T20:00:00Z">
        <w:r w:rsidRPr="00BC3784" w:rsidDel="00FC2797">
          <w:delText xml:space="preserve">mentioned above </w:delText>
        </w:r>
      </w:del>
      <w:r w:rsidRPr="00BC3784">
        <w:t>f</w:t>
      </w:r>
      <w:r w:rsidR="008A5081" w:rsidRPr="00BC3784">
        <w:t>or</w:t>
      </w:r>
      <w:r w:rsidRPr="00BC3784">
        <w:t xml:space="preserve"> the use of biological and geological data to </w:t>
      </w:r>
      <w:r w:rsidR="00387816" w:rsidRPr="00BC3784">
        <w:t>date</w:t>
      </w:r>
      <w:r w:rsidRPr="00BC3784">
        <w:t xml:space="preserve"> the tim</w:t>
      </w:r>
      <w:r w:rsidR="008A5081" w:rsidRPr="00BC3784">
        <w:t>ing</w:t>
      </w:r>
      <w:r w:rsidRPr="00BC3784">
        <w:t xml:space="preserve"> of geomorphic </w:t>
      </w:r>
      <w:r w:rsidR="008A5081" w:rsidRPr="00BC3784">
        <w:t>events</w:t>
      </w:r>
      <w:r w:rsidRPr="00BC3784">
        <w:t xml:space="preserve"> is the closure of the Isthmus of Panama</w:t>
      </w:r>
      <w:ins w:id="69" w:author="Ana Maria Bedoya" w:date="2025-05-06T15:37:00Z" w16du:dateUtc="2025-05-06T19:37:00Z">
        <w:r w:rsidR="003147CE">
          <w:t xml:space="preserve">, which </w:t>
        </w:r>
      </w:ins>
      <w:ins w:id="70" w:author="Ana Maria Bedoya" w:date="2025-05-06T15:38:00Z" w16du:dateUtc="2025-05-06T19:38:00Z">
        <w:r w:rsidR="003147CE">
          <w:t>facilitated the</w:t>
        </w:r>
      </w:ins>
      <w:del w:id="71" w:author="Ana Maria Bedoya" w:date="2025-05-06T15:37:00Z" w16du:dateUtc="2025-05-06T19:37:00Z">
        <w:r w:rsidRPr="00BC3784" w:rsidDel="003147CE">
          <w:delText xml:space="preserve"> and the</w:delText>
        </w:r>
      </w:del>
      <w:r w:rsidRPr="00BC3784">
        <w:t xml:space="preserve"> Great American Biotic Interchange. The traditional model for the evolution of the Panama Isthmus </w:t>
      </w:r>
      <w:r w:rsidR="00387816" w:rsidRPr="00BC3784">
        <w:t>suggests</w:t>
      </w:r>
      <w:r w:rsidRPr="00BC3784">
        <w:t xml:space="preserve"> that its formation took place ~4.2–3.5 Ma (late Pliocene; </w:t>
      </w:r>
      <w:r w:rsidRPr="00BC3784">
        <w:fldChar w:fldCharType="begin"/>
      </w:r>
      <w:r w:rsidRPr="00BC3784">
        <w:instrText xml:space="preserve"> ADDIN ZOTERO_ITEM CSL_CITATION {"citationID":"9v6FBaSm","properties":{"formattedCitation":"(Keigwin, 1978, 1982; Coates {\\i{}et al.}, 1992; Jackson &amp; O\\uc0\\u8217{}Dea, 2013)","plainCitation":"(Keigwin, 1978, 1982; Coates et al., 1992; Jackson &amp; O’Dea, 2013)","noteIndex":0},"citationItems":[{"id":1491,"uris":["http://zotero.org/users/14171894/items/V3N3EL72"],"itemData":{"id":1491,"type":"article-journal","container-title":"Geology","DOI":"10.1130/0091-7613(1978)6&lt;630:PCOTIO&gt;2.0.CO;2","ISSN":"0091-7613","issue":"10","journalAbbreviation":"Geol","language":"en","page":"630","source":"DOI.org (Crossref)","title":"Pliocene closing of the Isthmus of Panama, based on biostratigraphic evidence from nearby Pacific Ocean and Caribbean Sea cores","volume":"6","author":[{"family":"Keigwin","given":"Lloyd D."}],"issued":{"date-parts":[["1978"]]}}},{"id":1492,"uris":["http://zotero.org/users/14171894/items/I6488QM3"],"itemData":{"id":1492,"type":"article-journal","abstract":"Comparisons of carbon isotopic data on benthic foraminifera from Deep Sea Drilling Project sites 502 (western Caribbean) and 503 (eastern Pacific) indicate that the difference between the Atlantic and the Pacific in the per mil enrichment in carbon-13 of total dissolved carbon dioxide increased about 6 million years ago and again 3 million years ago, when the difference reached the modern level (1 per mil). Comparisons of planktonic foraminiferal oxygen isotopic data for the Caribbean and the Pacific suggest that the salinity of Caribbean surface waters began increasing 4 million years ago, possibly in response to shoaling of the Panama isthmus. These results suggest that modern circulation patterns in the Caribbean and eastern Pacific developed by 3 million years ago in concert with changing tectonic, climatic, and biogeographic patterns.","container-title":"Science","DOI":"10.1126/science.217.4557.350","ISSN":"0036-8075, 1095-9203","issue":"4557","journalAbbreviation":"Science","language":"en","page":"350-353","source":"DOI.org (Crossref)","title":"Isotopic Paleoceanography of the Caribbean and East Pacific: Role of Panama Uplift in Late Neogene Time","title-short":"Isotopic Paleoceanography of the Caribbean and East Pacific","volume":"217","author":[{"family":"Keigwin","given":"Lloyd"}],"issued":{"date-parts":[["1982",7,23]]}}},{"id":1458,"uris":["http://zotero.org/users/14171894/items/KUP8XK4Y"],"itemData":{"id":1458,"type":"article-journal","container-title":"Geological Society of America Bulletin","DOI":"10.1130/0016-7606(1992)104&lt;0814:COTIOP&gt;2.3.CO;2","ISSN":"00167606","issue":"7","page":"814-828","source":"DOI.org (Crossref)","title":"Closure of the Isthmus of Panama: The near-shore marine record of Costa Rica and western Panama","title-short":"Closure of the Isthmus of Panama","volume":"104","author":[{"family":"Coates","given":"Anthony G."},{"family":"Jackson","given":"Jeremy B. C."},{"family":"Collins","given":"Laurel S."},{"family":"Cronin","given":"Thomas M."},{"family":"Dowsett","given":"Harry J."},{"family":"Bybell","given":"Laurel M."},{"family":"Jung","given":"Peter"},{"family":"Obando","given":"Jorge A."}],"issued":{"date-parts":[["1992",7]]}}},{"id":1493,"uris":["http://zotero.org/users/14171894/items/N2PNNZRC"],"itemData":{"id":1493,"type":"article-journal","container-title":"Bulletin of Marine Science","DOI":"10.5343/bms.2012.1096","ISSN":"0007-4977","journalAbbreviation":"BMS","page":"779–800","source":"DOI.org (Crossref)","title":"Timing of the oceanographic and biological isolation of the Caribbean Sea from the tropical eastern Pacific Ocean","volume":"89","author":[{"family":"Jackson","given":"J. B. C."},{"family":"O'Dea","given":"A."}],"issued":{"date-parts":[["2013"]]}}}],"schema":"https://github.com/citation-style-language/schema/raw/master/csl-citation.json"} </w:instrText>
      </w:r>
      <w:r w:rsidRPr="00BC3784">
        <w:fldChar w:fldCharType="separate"/>
      </w:r>
      <w:del w:id="72" w:author="Ana Maria Bedoya" w:date="2025-05-06T15:38:00Z" w16du:dateUtc="2025-05-06T19:38:00Z">
        <w:r w:rsidRPr="00BC3784" w:rsidDel="003147CE">
          <w:delText>(</w:delText>
        </w:r>
      </w:del>
      <w:proofErr w:type="spellStart"/>
      <w:r w:rsidRPr="00BC3784">
        <w:t>Keigwin</w:t>
      </w:r>
      <w:proofErr w:type="spellEnd"/>
      <w:r w:rsidRPr="00BC3784">
        <w:t xml:space="preserve">, 1978, 1982; Coates </w:t>
      </w:r>
      <w:r w:rsidRPr="003642A5">
        <w:t>et al.</w:t>
      </w:r>
      <w:r w:rsidRPr="00BC3784">
        <w:t>, 1992; Jackson &amp; O’Dea, 2013)</w:t>
      </w:r>
      <w:r w:rsidRPr="00BC3784">
        <w:fldChar w:fldCharType="end"/>
      </w:r>
      <w:r w:rsidRPr="00BC3784">
        <w:t xml:space="preserve"> or </w:t>
      </w:r>
      <w:r w:rsidR="00387816" w:rsidRPr="00BC3784">
        <w:t>ea</w:t>
      </w:r>
      <w:r w:rsidR="008A5081" w:rsidRPr="00BC3784">
        <w:t>r</w:t>
      </w:r>
      <w:r w:rsidR="00387816" w:rsidRPr="00BC3784">
        <w:t>lier</w:t>
      </w:r>
      <w:r w:rsidRPr="00BC3784">
        <w:t xml:space="preserve"> at 2.8 Ma </w:t>
      </w:r>
      <w:r w:rsidRPr="00BC3784">
        <w:fldChar w:fldCharType="begin"/>
      </w:r>
      <w:r w:rsidRPr="00BC3784">
        <w:instrText xml:space="preserve"> ADDIN ZOTERO_ITEM CSL_CITATION {"citationID":"LyuDLq1P","properties":{"formattedCitation":"(O\\uc0\\u8217{}Dea {\\i{}et al.}, 2016)","plainCitation":"(O’Dea et al., 2016)","noteIndex":0},"citationItems":[{"id":614,"uris":["http://zotero.org/users/14171894/items/H6LBQSB9"],"itemData":{"id":614,"type":"article-journal","abstract":"Independent evidence from rocks, fossils, and genes converge on a cohesive narrative of isthmus formation in the Pliocene.\n          , \n            The formation of the Isthmus of Panama stands as one of the greatest natural events of the Cenozoic, driving profound biotic transformations on land and in the oceans. Some recent studies suggest that the Isthmus formed many millions of years earlier than the widely recognized age of approximately 3 million years ago (Ma), a result that if true would revolutionize our understanding of environmental, ecological, and evolutionary change across the Americas. To bring clarity to the question of when the Isthmus of Panama formed, we provide an exhaustive review and reanalysis of geological, paleontological, and molecular records. These independent lines of evidence converge upon a cohesive narrative of gradually emerging land and constricting seaways, with formation of the Isthmus of Panama sensu stricto around 2.8 Ma. The evidence used to support an older isthmus is inconclusive, and we caution against the uncritical acceptance of an isthmus before the Pliocene.","container-title":"Science Advances","DOI":"10.1126/sciadv.1600883","ISSN":"2375-2548","issue":"8","journalAbbreviation":"Sci. Adv.","language":"en","page":"e1600883","source":"DOI.org (Crossref)","title":"Formation of the Isthmus of Panama","volume":"2","author":[{"family":"O’Dea","given":"Aaron"},{"family":"Lessios","given":"Harilaos A."},{"family":"Coates","given":"Anthony G."},{"family":"Eytan","given":"Ron I."},{"family":"Restrepo-Moreno","given":"Sergio A."},{"family":"Cione","given":"Alberto L."},{"family":"Collins","given":"Laurel S."},{"family":"De Queiroz","given":"Alan"},{"family":"Farris","given":"David W."},{"family":"Norris","given":"Richard D."},{"family":"Stallard","given":"Robert F."},{"family":"Woodburne","given":"Michael O."},{"family":"Aguilera","given":"Orangel"},{"family":"Aubry","given":"Marie-Pierre"},{"family":"Berggren","given":"William A."},{"family":"Budd","given":"Ann F."},{"family":"Cozzuol","given":"Mario A."},{"family":"Coppard","given":"Simon E."},{"family":"Duque-Caro","given":"Herman"},{"family":"Finnegan","given":"Seth"},{"family":"Gasparini","given":"Germán M."},{"family":"Grossman","given":"Ethan L."},{"family":"Johnson","given":"Kenneth G."},{"family":"Keigwin","given":"Lloyd D."},{"family":"Knowlton","given":"Nancy"},{"family":"Leigh","given":"Egbert G."},{"family":"Leonard-Pingel","given":"Jill S."},{"family":"Marko","given":"Peter B."},{"family":"Pyenson","given":"Nicholas D."},{"family":"Rachello-Dolmen","given":"Paola G."},{"family":"Soibelzon","given":"Esteban"},{"family":"Soibelzon","given":"Leopoldo"},{"family":"Todd","given":"Jonathan A."},{"family":"Vermeij","given":"Geerat J."},{"family":"Jackson","given":"Jeremy B. C."}],"issued":{"date-parts":[["2016",8,5]]}}}],"schema":"https://github.com/citation-style-language/schema/raw/master/csl-citation.json"} </w:instrText>
      </w:r>
      <w:r w:rsidRPr="00BC3784">
        <w:fldChar w:fldCharType="separate"/>
      </w:r>
      <w:r w:rsidRPr="00BC3784">
        <w:t>(O’Dea</w:t>
      </w:r>
      <w:r w:rsidRPr="003642A5">
        <w:t xml:space="preserve"> et al., 2016)</w:t>
      </w:r>
      <w:r w:rsidRPr="00BC3784">
        <w:fldChar w:fldCharType="end"/>
      </w:r>
      <w:r w:rsidRPr="00BC3784">
        <w:t xml:space="preserve">. Geochronological data and provenance analyses have challenged this model, pushing back the timing of closure of the Central American Seaway to 13–15 Ma (middle Miocene; </w:t>
      </w:r>
      <w:r w:rsidRPr="00BC3784">
        <w:fldChar w:fldCharType="begin"/>
      </w:r>
      <w:r w:rsidRPr="00BC3784">
        <w:instrText xml:space="preserve"> ADDIN ZOTERO_ITEM CSL_CITATION {"citationID":"H9SEoG0O","properties":{"formattedCitation":"(Montes {\\i{}et al.}, 2012a,b, 2015)","plainCitation":"(Montes et al., 2012a,b, 2015)","dontUpdate":true,"noteIndex":0},"citationItems":[{"id":1498,"uris":["http://zotero.org/users/14171894/items/2664FF7A"],"itemData":{"id":1498,"type":"article-journal","abstract":"Closure of the Central American seaway was a local tectonic event with potentially global biotic and environmental repercussions. We report geochronological (six U/Pb LA‐ICP‐MS zircon ages) and geochemical (19 XRF and ICP‐MS analyses) data from the Isthmus of Panama that allow definition of a distinctive succession of plateau sequences to subduction‐related protoarc to arc volcaniclastic rocks intruded by Late Cretaceous to middle Eocene intermediate plutonic rocks (67.6 ± 1.4 Ma to 41.1 ± 0.7 Ma). Paleomagnetic analyses (24 sites, 192 cores) in this same belt reveal large counterclockwise vertical‐axis rotations (70.9° ± 6.7°), and moderate clockwise rotations (between 40° ± 4.1° and 56.2° ± 11.1°) on either side of an east‐west trending fault at the apex of the Isthmus (Rio Gatun Fault), consistent with Isthmus curvature. An Oligocene‐Miocene arc crosscuts the older, deformed and segmented arc sequences, and shows no significant vertical‐axis rotation or deformation. There are three main stages of deformation: 1) left‐lateral, strike‐slip offset of the arc (</w:instrText>
      </w:r>
      <w:r w:rsidRPr="00BC3784">
        <w:rPr>
          <w:rFonts w:ascii="Cambria Math" w:hAnsi="Cambria Math" w:cs="Cambria Math"/>
        </w:rPr>
        <w:instrText>∼</w:instrText>
      </w:r>
      <w:r w:rsidRPr="00BC3784">
        <w:instrText xml:space="preserve">100 km), and counterclockwise vertical‐axis rotation of western arc segments between 38 and 28 Ma; 2) clockwise rotation of central arc segments between 28 and 25 Ma; and 3) orocline tightening after 25 Ma. When this reconstruction is placed in a global plate tectonic framework, and published exhumation data is added, the Central American seaway disappears at 15 Ma, suggesting that by the time of northern hemisphere glaciation, deep‐water circulation had long been severed in Central America.\n          , \n            Key Points\n            \n              \n                \n                  A strain marker was used to reconstruct the Panama Isthmus as an orocline\n                \n                \n                  This reconstruction suggests that deep‐water seaway closure is 15 Ma old\n                \n                \n                  Central American seaway closure did not trigger northern hemisphere glaciation","container-title":"Journal of Geophysical Research: Solid Earth","DOI":"10.1029/2011JB008959","ISSN":"0148-0227","issue":"B4","journalAbbreviation":"J. Geophys. Res.","language":"en","license":"http://onlinelibrary.wiley.com/termsAndConditions#vor","page":"2011JB008959","source":"DOI.org (Crossref)","title":"Arc‐continent collision and orocline formation: Closing of the Central American seaway","title-short":"Arc‐continent collision and orocline formation","volume":"117","author":[{"family":"Montes","given":"Camilo"},{"family":"Bayona","given":"G."},{"family":"Cardona","given":"A."},{"family":"Buchs","given":"D. M."},{"family":"Silva","given":"C. A."},{"family":"Morón","given":"S."},{"family":"Hoyos","given":"N."},{"family":"Ramírez","given":"D. A."},{"family":"Jaramillo","given":"C. A."},{"family":"Valencia","given":"V."}],"issued":{"date-parts":[["2012",4]]}}},{"id":1448,"uris":["http://zotero.org/users/14171894/items/9FNY3E6L"],"itemData":{"id":1448,"type":"article-journal","container-title":"Geological Society of America Bulletin","DOI":"10.1130/B30528.1","ISSN":"0016-7606, 1943-2674","issue":"5-6","journalAbbreviation":"Geological Society of America Bulletin","language":"en","page":"780-799","source":"DOI.org (Crossref)","title":"Evidence for middle Eocene and younger land emergence in central Panama: Implications for Isthmus closure","title-short":"Evidence for middle Eocene and younger land emergence in central Panama","volume":"124","author":[{"family":"Montes","given":"C."},{"family":"Cardona","given":"A."},{"family":"McFadden","given":"R."},{"family":"Moron","given":"S. E."},{"family":"Silva","given":"C. A."},{"family":"Restrepo-Moreno","given":"S."},{"family":"Ramirez","given":"D. A."},{"family":"Hoyos","given":"N."},{"family":"Wilson","given":"J."},{"family":"Farris","given":"D."},{"family":"Bayona","given":"G. A."},{"family":"Jaramillo","given":"C. A."},{"family":"Valencia","given":"V."},{"family":"Bryan","given":"J."},{"family":"Flores","given":"J. A."}],"issued":{"date-parts":[["2012",5,1]]}}},{"id":127,"uris":["http://zotero.org/users/14171894/items/QKYDKKN5"],"itemData":{"id":127,"type":"article-journal","container-title":"Science","DOI":"10.1126/science.aaa2815","ISSN":"0036-8075, 1095-9203","issue":"6231","journalAbbreviation":"Science","language":"en","page":"226-229","source":"DOI.org (Crossref)","title":"Middle Miocene closure of the Central American Seaway","volume":"348","author":[{"family":"Montes","given":"C."},{"family":"Cardona","given":"A."},{"family":"Jaramillo","given":"C."},{"family":"Pardo","given":"A."},{"family":"Silva","given":"J. C."},{"family":"Valencia","given":"V."},{"family":"Ayala","given":"C."},{"family":"Perez-Angel","given":"L. C."},{"family":"Rodriguez-Parra","given":"L. A."},{"family":"Ramirez","given":"V."},{"family":"Nino","given":"H."}],"issued":{"date-parts":[["2015",4,10]]}}}],"schema":"https://github.com/citation-style-language/schema/raw/master/csl-citation.json"} </w:instrText>
      </w:r>
      <w:r w:rsidRPr="00BC3784">
        <w:fldChar w:fldCharType="separate"/>
      </w:r>
      <w:r w:rsidRPr="00BC3784">
        <w:t>Montes</w:t>
      </w:r>
      <w:r w:rsidRPr="003642A5">
        <w:t xml:space="preserve"> et al., 2012a,</w:t>
      </w:r>
      <w:r w:rsidR="003642A5">
        <w:t xml:space="preserve"> 2012</w:t>
      </w:r>
      <w:r w:rsidRPr="003642A5">
        <w:t>b, 2015)</w:t>
      </w:r>
      <w:r w:rsidRPr="00BC3784">
        <w:fldChar w:fldCharType="end"/>
      </w:r>
      <w:r w:rsidRPr="00BC3784">
        <w:t xml:space="preserve">. </w:t>
      </w:r>
      <w:r w:rsidR="00387816" w:rsidRPr="00BC3784">
        <w:t>This</w:t>
      </w:r>
      <w:r w:rsidRPr="00BC3784">
        <w:t xml:space="preserve"> more recent</w:t>
      </w:r>
      <w:r w:rsidR="003E6901" w:rsidRPr="00BC3784">
        <w:t>ly published</w:t>
      </w:r>
      <w:r w:rsidRPr="00BC3784">
        <w:t xml:space="preserve"> model</w:t>
      </w:r>
      <w:r w:rsidR="00387816" w:rsidRPr="00BC3784">
        <w:t xml:space="preserve"> is based on the interpretation of</w:t>
      </w:r>
      <w:r w:rsidRPr="00BC3784">
        <w:t xml:space="preserve"> detrital zircon provenance </w:t>
      </w:r>
      <w:r w:rsidR="00387816" w:rsidRPr="00BC3784">
        <w:t xml:space="preserve">data </w:t>
      </w:r>
      <w:r w:rsidRPr="00BC3784">
        <w:fldChar w:fldCharType="begin"/>
      </w:r>
      <w:r w:rsidRPr="00BC3784">
        <w:instrText xml:space="preserve"> ADDIN ZOTERO_ITEM CSL_CITATION {"citationID":"OxsSzkAi","properties":{"formattedCitation":"(Montes {\\i{}et al.}, 2015)","plainCitation":"(Montes et al., 2015)","noteIndex":0},"citationItems":[{"id":127,"uris":["http://zotero.org/users/14171894/items/QKYDKKN5"],"itemData":{"id":127,"type":"article-journal","container-title":"Science","DOI":"10.1126/science.aaa2815","ISSN":"0036-8075, 1095-9203","issue":"6231","journalAbbreviation":"Science","language":"en","page":"226-229","source":"DOI.org (Crossref)","title":"Middle Miocene closure of the Central American Seaway","volume":"348","author":[{"family":"Montes","given":"C."},{"family":"Cardona","given":"A."},{"family":"Jaramillo","given":"C."},{"family":"Pardo","given":"A."},{"family":"Silva","given":"J. C."},{"family":"Valencia","given":"V."},{"family":"Ayala","given":"C."},{"family":"Perez-Angel","given":"L. C."},{"family":"Rodriguez-Parra","given":"L. A."},{"family":"Ramirez","given":"V."},{"family":"Nino","given":"H."}],"issued":{"date-parts":[["2015",4,10]]}}}],"schema":"https://github.com/citation-style-language/schema/raw/master/csl-citation.json"} </w:instrText>
      </w:r>
      <w:r w:rsidRPr="00BC3784">
        <w:fldChar w:fldCharType="separate"/>
      </w:r>
      <w:r w:rsidRPr="00BC3784">
        <w:t xml:space="preserve">(Montes </w:t>
      </w:r>
      <w:r w:rsidRPr="008413F1">
        <w:t>et al.</w:t>
      </w:r>
      <w:r w:rsidRPr="00BC3784">
        <w:t>, 2015)</w:t>
      </w:r>
      <w:r w:rsidRPr="00BC3784">
        <w:fldChar w:fldCharType="end"/>
      </w:r>
      <w:r w:rsidR="003E6901" w:rsidRPr="00BC3784">
        <w:t>, and</w:t>
      </w:r>
      <w:r w:rsidR="00387816" w:rsidRPr="00BC3784">
        <w:t xml:space="preserve"> </w:t>
      </w:r>
      <w:r w:rsidRPr="00BC3784">
        <w:t xml:space="preserve">has been called into question </w:t>
      </w:r>
      <w:r w:rsidRPr="00BC3784">
        <w:fldChar w:fldCharType="begin"/>
      </w:r>
      <w:r w:rsidRPr="00BC3784">
        <w:instrText xml:space="preserve"> ADDIN ZOTERO_ITEM CSL_CITATION {"citationID":"Gw99sn4e","properties":{"formattedCitation":"(O\\uc0\\u8217{}Dea {\\i{}et al.}, 2016)","plainCitation":"(O’Dea et al., 2016)","noteIndex":0},"citationItems":[{"id":614,"uris":["http://zotero.org/users/14171894/items/H6LBQSB9"],"itemData":{"id":614,"type":"article-journal","abstract":"Independent evidence from rocks, fossils, and genes converge on a cohesive narrative of isthmus formation in the Pliocene.\n          , \n            The formation of the Isthmus of Panama stands as one of the greatest natural events of the Cenozoic, driving profound biotic transformations on land and in the oceans. Some recent studies suggest that the Isthmus formed many millions of years earlier than the widely recognized age of approximately 3 million years ago (Ma), a result that if true would revolutionize our understanding of environmental, ecological, and evolutionary change across the Americas. To bring clarity to the question of when the Isthmus of Panama formed, we provide an exhaustive review and reanalysis of geological, paleontological, and molecular records. These independent lines of evidence converge upon a cohesive narrative of gradually emerging land and constricting seaways, with formation of the Isthmus of Panama sensu stricto around 2.8 Ma. The evidence used to support an older isthmus is inconclusive, and we caution against the uncritical acceptance of an isthmus before the Pliocene.","container-title":"Science Advances","DOI":"10.1126/sciadv.1600883","ISSN":"2375-2548","issue":"8","journalAbbreviation":"Sci. Adv.","language":"en","page":"e1600883","source":"DOI.org (Crossref)","title":"Formation of the Isthmus of Panama","volume":"2","author":[{"family":"O’Dea","given":"Aaron"},{"family":"Lessios","given":"Harilaos A."},{"family":"Coates","given":"Anthony G."},{"family":"Eytan","given":"Ron I."},{"family":"Restrepo-Moreno","given":"Sergio A."},{"family":"Cione","given":"Alberto L."},{"family":"Collins","given":"Laurel S."},{"family":"De Queiroz","given":"Alan"},{"family":"Farris","given":"David W."},{"family":"Norris","given":"Richard D."},{"family":"Stallard","given":"Robert F."},{"family":"Woodburne","given":"Michael O."},{"family":"Aguilera","given":"Orangel"},{"family":"Aubry","given":"Marie-Pierre"},{"family":"Berggren","given":"William A."},{"family":"Budd","given":"Ann F."},{"family":"Cozzuol","given":"Mario A."},{"family":"Coppard","given":"Simon E."},{"family":"Duque-Caro","given":"Herman"},{"family":"Finnegan","given":"Seth"},{"family":"Gasparini","given":"Germán M."},{"family":"Grossman","given":"Ethan L."},{"family":"Johnson","given":"Kenneth G."},{"family":"Keigwin","given":"Lloyd D."},{"family":"Knowlton","given":"Nancy"},{"family":"Leigh","given":"Egbert G."},{"family":"Leonard-Pingel","given":"Jill S."},{"family":"Marko","given":"Peter B."},{"family":"Pyenson","given":"Nicholas D."},{"family":"Rachello-Dolmen","given":"Paola G."},{"family":"Soibelzon","given":"Esteban"},{"family":"Soibelzon","given":"Leopoldo"},{"family":"Todd","given":"Jonathan A."},{"family":"Vermeij","given":"Geerat J."},{"family":"Jackson","given":"Jeremy B. C."}],"issued":{"date-parts":[["2016",8,5]]}}}],"schema":"https://github.com/citation-style-language/schema/raw/master/csl-citation.json"} </w:instrText>
      </w:r>
      <w:r w:rsidRPr="00BC3784">
        <w:fldChar w:fldCharType="separate"/>
      </w:r>
      <w:r w:rsidRPr="00BC3784">
        <w:t>(O’Dea</w:t>
      </w:r>
      <w:r w:rsidRPr="008413F1">
        <w:t xml:space="preserve"> et al.,</w:t>
      </w:r>
      <w:r w:rsidRPr="00BC3784">
        <w:t xml:space="preserve"> 2016)</w:t>
      </w:r>
      <w:r w:rsidRPr="00BC3784">
        <w:fldChar w:fldCharType="end"/>
      </w:r>
      <w:r w:rsidR="00387816" w:rsidRPr="00BC3784">
        <w:t>. However,</w:t>
      </w:r>
      <w:r w:rsidRPr="00BC3784">
        <w:t xml:space="preserve"> the evidence used to this end has in turn been challenged </w:t>
      </w:r>
      <w:r w:rsidRPr="00BC3784">
        <w:fldChar w:fldCharType="begin"/>
      </w:r>
      <w:r w:rsidRPr="00BC3784">
        <w:instrText xml:space="preserve"> ADDIN ZOTERO_ITEM CSL_CITATION {"citationID":"HAbPRU18","properties":{"formattedCitation":"(Jaramillo {\\i{}et al.}, 2017; Molnar, 2017; Jaramillo, 2018)","plainCitation":"(Jaramillo et al., 2017; Molnar, 2017; Jaramillo, 2018)","noteIndex":0},"citationItems":[{"id":706,"uris":["http://zotero.org/users/14171894/items/WXAC4INR"],"itemData":{"id":706,"type":"article-journal","abstract":"The conclusions of O’Dea\n              et al\n              . on the formation of the Isthmus of Panama are not supported by analysis of the data.\n            \n          , \n            \n              A review and reanalysis of geological, molecular, and paleontological data led O’Dea\n              et al\n              . (\n              1\n              ) to propose (i) that reports by Montes\n              et al\n              . (\n              2\n              ) and Bacon\n              et al\n              . (\n              3\n              ) regarding a middle Miocene closure of the Central American Seaway (CAS) are unsupported, and (ii) a new age of the formation of the Isthmus at 2.8 million years ago (Ma). Here, we reject both of these conclusions.","container-title":"Science Advances","DOI":"10.1126/sciadv.1602321","ISSN":"2375-2548","issue":"6","journalAbbreviation":"Sci. Adv.","language":"en","page":"e1602321","source":"DOI.org (Crossref)","title":"Comment (1) on “Formation of the Isthmus of Panama” by O’Dea &lt;i&gt;et al&lt;/i&gt; .","volume":"3","author":[{"family":"Jaramillo","given":"Carlos"},{"family":"Montes","given":"Camilo"},{"family":"Cardona","given":"Agustín"},{"family":"Silvestro","given":"Daniele"},{"family":"Antonelli","given":"Alexandre"},{"family":"Bacon","given":"Christine D."}],"issued":{"date-parts":[["2017",6,2]]}}},{"id":1496,"uris":["http://zotero.org/users/14171894/items/DRVCMZHK"],"itemData":{"id":1496,"type":"article-journal","abstract":"Evidence used to infer a 3-Ma Isthmus of Panama ignores widespread concurrent environmental changes that are irrelevant to Panama.\n          , \n            \n              O’Dea\n              et al\n              . challenged the inference that the Isthmus of Panama has been in place for the last 10 million years or more and from “an exhaustive review and reanalysis of geological, paleontological, and molecular records,” they argued for a “formation of the Isthmus of Panama sensu stricto around 2.8 Ma.” I review environmental changes since ~5 Ma throughout Earth, and I argue that environmental changes in the Central American–Caribbean region have been part of a concurrent, worldwide phenomenon that requires a global, not local, explanation. Accordingly, evidence of environmental change from the Central American–Caribbean region does not implicate the emergence of the Isthmus of Panama.","container-title":"Science Advances","DOI":"10.1126/sciadv.1602320","ISSN":"2375-2548","issue":"6","journalAbbreviation":"Sci. Adv.","language":"en","page":"e1602320","source":"DOI.org (Crossref)","title":"Comment (2) on “Formation of the Isthmus of Panama” by O’Dea &lt;i&gt;et al&lt;/i&gt; .","volume":"3","author":[{"family":"Molnar","given":"Peter"}],"issued":{"date-parts":[["2017",6,2]]}}},{"id":1535,"uris":["http://zotero.org/users/14171894/items/YVB54IZV"],"itemData":{"id":1535,"type":"chapter","container-title":"Mountains, Climate, and Biodiversity","event-place":"Hoboken, New Jersey","page":"323–338jara","publisher":"John Wiley &amp; Sons","publisher-place":"Hoboken, New Jersey","title":"Evolution of the Isthmus of Panama: Biological, Paleoceanographic and Paleoclimatological Implications","author":[{"family":"Jaramillo","given":"C. A."}],"editor":[{"family":"Hoorn","given":"Carina"},{"family":"Perrigo","given":"Allison"},{"family":"Antonelli","given":"Alexander"}],"issued":{"date-parts":[["2018"]]}}}],"schema":"https://github.com/citation-style-language/schema/raw/master/csl-citation.json"} </w:instrText>
      </w:r>
      <w:r w:rsidRPr="00BC3784">
        <w:fldChar w:fldCharType="separate"/>
      </w:r>
      <w:r w:rsidRPr="00BC3784">
        <w:t>(Jaramillo</w:t>
      </w:r>
      <w:r w:rsidRPr="004E053D">
        <w:t xml:space="preserve"> et al., </w:t>
      </w:r>
      <w:r w:rsidRPr="00BC3784">
        <w:t>2017; Molnar, 2017; Jaramillo, 2018)</w:t>
      </w:r>
      <w:r w:rsidRPr="00BC3784">
        <w:fldChar w:fldCharType="end"/>
      </w:r>
      <w:r w:rsidRPr="00BC3784">
        <w:t>.</w:t>
      </w:r>
      <w:r w:rsidR="008A5081" w:rsidRPr="00BC3784">
        <w:t xml:space="preserve"> </w:t>
      </w:r>
      <w:r w:rsidRPr="00BC3784">
        <w:t xml:space="preserve">Inferred divergence times of several taxa distributed across the Americas —including freshwater fishes, ground sloths, shrimp, and several plant taxa— are older than 3 Ma, supporting the notion of pre-Pliocene contact </w:t>
      </w:r>
      <w:r w:rsidRPr="00BC3784">
        <w:fldChar w:fldCharType="begin"/>
      </w:r>
      <w:r w:rsidRPr="00BC3784">
        <w:instrText xml:space="preserve"> ADDIN ZOTERO_ITEM CSL_CITATION {"citationID":"59eEmLEA","properties":{"formattedCitation":"(Erkens {\\i{}et al.}, 2007; Hurt {\\i{}et al.}, 2009; Weir {\\i{}et al.}, 2009; Cody {\\i{}et al.}, 2010; Pinto-S\\uc0\\u225{}nchez {\\i{}et al.}, 2012; Bacon {\\i{}et al.}, 2013; Leigh {\\i{}et al.}, 2014; Barker {\\i{}et al.}, 2015)","plainCitation":"(Erkens et al., 2007; Hurt et al., 2009; Weir et al., 2009; Cody et al., 2010; Pinto-Sánchez et al., 2012; Bacon et al., 2013; Leigh et al., 2014; Barker et al., 2015)","noteIndex":0},"citationItems":[{"id":1502,"uris":["http://zotero.org/users/14171894/items/ZK7K4SJ7"],"itemData":{"id":1502,"type":"article-journal","container-title":"Evolution","DOI":"10.1111/j.1558-5646.2008.00566.x","ISSN":"00143820, 15585646","issue":"2","language":"en","license":"http://doi.wiley.com/10.1002/tdm_license_1.1","page":"514-530","source":"DOI.org (Crossref)","title":"A multilocus test of simultaneous divergence across the Isthmus of Panama using snapping shrimp in the genus &lt;i&gt;ALPHEUS&lt;/i&gt;","volume":"63","author":[{"family":"Hurt","given":"Carla"},{"family":"Anker","given":"Arthur"},{"family":"Knowlton","given":"Nancy"}],"issued":{"date-parts":[["2009",2]]}}},{"id":1503,"uris":["http://zotero.org/users/14171894/items/G6ECME78"],"itemData":{"id":1503,"type":"article-journal","abstract":"The sudden exchange of mammals over the land bridge between the previously isolated continents of North and South America is among the most celebrated events in the faunal history of the New World. This exchange resulted in the rapid merging of continental mammalian faunas that had evolved in almost complete isolation from each other for tens of millions of years. Yet, the wider importance of land bridge-mediated interchange to faunal mixing in other groups is poorly known because of the incompleteness of the fossil record. In particular, the ability of birds to fly may have rendered a land bridge unnecessary for faunal merging. Using molecular dating of the unique bird faunas of the two continents, we show that rates of interchange increased dramatically after land bridge completion in tropical forest-specializing groups, which rarely colonize oceanic islands and have poor dispersal abilities across water barriers, but not in groups comprised of habitat generalists. These results support the role of the land bridge in the merging of the tropical forest faunas of North and South America. In contrast to mammals, the direction of traffic across the land bridge in birds was primarily south to north. The event transformed the tropical avifauna of the New World.","container-title":"Proceedings of the National Academy of Sciences","DOI":"10.1073/pnas.0903811106","ISSN":"0027-8424, 1091-6490","issue":"51","journalAbbreviation":"Proc. Natl. Acad. Sci. U.S.A.","language":"en","page":"21737-21742","source":"DOI.org (Crossref)","title":"The Great American Biotic Interchange in birds","volume":"106","author":[{"family":"Weir","given":"Jason T."},{"family":"Bermingham","given":"Eldredge"},{"family":"Schluter","given":"Dolph"}],"issued":{"date-parts":[["2009",12,22]]}}},{"id":626,"uris":["http://zotero.org/users/14171894/items/CDMKYT2T"],"itemData":{"id":626,"type":"article-journal","abstract":"The “Great American Biotic Interchange” (GABI) is regarded as a defining event in the biogeography of the Americas. It is hypothesized to have occurred when the Isthmus of Panama closed ca three million years ago (Ma), ending the isolation of South America and permitting the mixing of its biota with that of North America. This view of the GABI is based largely upon the animal fossil record, but recent molecular biogeographic studies of plants that show repeated instances of long‐distance dispersal over major oceanic barriers suggest that perhaps the land bridge provided by the isthmus may have been less necessary for plant migration. Here we show that plants have significantly earlier divergence time estimates than animals for historical migration events across the Isthmus of Panama region. This difference in timing indicates that plants had a greater propensity for dispersal over the isthmus before its closure compared with animals. The GABI was therefore asynchronous for plants and animals, which has fundamental implications for the historical assembly of tropical biomes in the most species‐rich forests on the planet.","container-title":"Ecography","DOI":"10.1111/j.1600-0587.2010.06327.x","ISSN":"0906-7590, 1600-0587","issue":"2","journalAbbreviation":"Ecography","language":"en","page":"326-332","source":"DOI.org (Crossref)","title":"The Great American Biotic Interchange revisited","volume":"33","author":[{"family":"Cody","given":"Sarah"},{"family":"Richardson","given":"James E."},{"family":"Rull","given":"Valentí"},{"family":"Ellis","given":"Christopher"},{"family":"Pennington","given":"R. Toby"}],"issued":{"date-parts":[["2010",4]]}}},{"id":627,"uris":["http://zotero.org/users/14171894/items/QUPK2VCJ"],"itemData":{"id":627,"type":"article-journal","container-title":"Molecular Phylogenetics and Evolution","DOI":"10.1016/j.ympev.2011.11.022","ISSN":"10557903","issue":"3","journalAbbreviation":"Molecular Phylogenetics and Evolution","language":"en","license":"https://www.elsevier.com/tdm/userlicense/1.0/","page":"954-972","source":"DOI.org (Crossref)","title":"The Great American Biotic Interchange in frogs: Multiple and early colonization of Central America by the South American genus Pristimantis (Anura: Craugastoridae)","title-short":"The Great American Biotic Interchange in frogs","volume":"62","author":[{"family":"Pinto-Sánchez","given":"Nelsy Rocío"},{"family":"Ibáñez","given":"Roberto"},{"family":"Madriñán","given":"Santiago"},{"family":"Sanjur","given":"Oris I."},{"family":"Bermingham","given":"Eldredge"},{"family":"Crawford","given":"Andrew J."}],"issued":{"date-parts":[["2012",3]]}}},{"id":1500,"uris":["http://zotero.org/users/14171894/items/QGUAKV39"],"itemData":{"id":1500,"type":"article-journal","container-title":"Botanical Journal of the Linnean Society","DOI":"10.1111/j.1095-8339.2012.01281.x","ISSN":"00244074","issue":"1","journalAbbreviation":"Bot J Linn Soc","language":"en","license":"http://doi.wiley.com/10.1002/tdm_license_1","page":"287-300","source":"DOI.org (Crossref)","title":"Testing geological models of evolution of the Isthmus of Panama in a phylogenetic framework: Isthmus of Panama Biogeography","title-short":"Testing geological models of evolution of the Isthmus of Panama in a phylogenetic framework","volume":"171","author":[{"family":"Bacon","given":"Christine D."},{"family":"Mora","given":"Andrés"},{"family":"Wagner","given":"Warren L."},{"family":"Jaramillo","given":"Carlos A."}],"issued":{"date-parts":[["2013",1]]}}},{"id":5,"uris":["http://zotero.org/users/14171894/items/7RGJ4LRW"],"itemData":{"id":5,"type":"article-journal","abstract":"ABSTRACT\n            \n              About 3 million years ago (\n              Ma\n              ), the\n              I\n              sthmus of\n              P\n              anama joined the\n              A\n              mericas, forming a land bridge over which inhabitants of each\n              A\n              merica invaded the other—the\n              G\n              reat\n              A\n              merican\n              B\n              iotic\n              I\n              nterchange. These invasions transformed land ecosystems in\n              S\n              outh and\n              M\n              iddle\n              A\n              merica. Humans invading from\n              A\n              sia over 12000 years ago killed most mammals over 44 kg, again transforming tropical\n              A\n              merican ecosystems. As a sea barrier, the isthmus induced divergent environmental change off its two coasts—creating contrasting ecosystems through differential extinction and diversification.\n            \n            \n              Approximately 65 \n              Ma\n              invading marsupials and ungulates of\n              N\n              orth\n              A\n              merican ancestry, and xenarthrans of uncertain provenance replaced nearly all\n              S\n              outh\n              A\n              merica's non‐volant mammals. There is no geological evidence for a land bridge at that time. Together with rodents and primates crossing from\n              A\n              frica 42  to 30 Ma,\n              S\n              outh\n              A\n              merica's mammals evolved in isolation until the interchange's first heralds less than 10 Ma. Its carnivores were ineffective marsupials. Meanwhile,\n              N\n              orth\n              A\n              merica was invaded by more competitive\n              E\n              urasian mammals. The\n              A\n              mericas had comparable expanses of tropical forest 55 Ma; later, climate change confined\n              N\n              orth\n              A\n              merican tropical forest to a far smaller area. When the isthmus formed,\n              N\n              orth\n              A\n              merican carnivores replaced their marsupial counterparts. Although invaders crossed in both directions,\n              N\n              orth\n              A\n              merican mammals spread widely, diversified greatly, and steadily replaced\n              S\n              outh\n              A\n              merican open‐country counterparts, unused to effective predators. Invading\n              S\n              outh\n              A\n              merican mammals were less successful.\n              S\n              outh\n              A\n              merica's birds, bats, and smaller rainforest mammals, equally isolated, mostly survived invasion. Its vegetation, enriched by many overseas invaders, remained intact. This vegetation resists herbivory effectively. When climate permitted,\n              S\n              outh\n              A\n              merica's rainforest, with its bats, birds and mammals, spread to\n              M\n              exico. Present‐day tropical\n              A\n              merican vegetation is largely zoned by trade‐offs between exploiting well‐watered settings versus surviving droughts, exploiting fertile versus coping with poor soil, and exploiting lowland warmth versus coping with cooler altitudes.\n            \n            \n              At the start of the\n              M\n              iocene, a common marine biota extended from\n              T\n              rinidad to\n              E\n              cuador and western\n              M\n              exico, which evolved in isolation from the\n              I\n              ndo‐\n              P\n              acific until the Pleistocene. The seaway between the\n              A\n              mericas began shoaling over 12 Ma. About 10 Ma the land bridge was briefly near‐complete, allowing some interchange of land mammals between the continents. By 7 Ma, the rising sill had split deeper‐water populations. Sea temperature, salinity and sedimentary carbon content had begun to increase in the\n              S\n              outhern\n              C\n              aribbean, but not the\n              P\n              acific. By 4 Ma, the seaway's narrowing began to extinguish\n              C\n              aribbean upwellings. By 2 Ma, upwellings remained only along\n              V\n              enezuela;\n              C\n              aribbean plankton, suspension‐feeding molluscs and their predators had declined sharply, largely replaced by bottom‐dwelling corals and calcareous algae and magnificent coral reefs. Closing the seaway extinguished the\n              E\n              astern\n              P\n              acific's reef corals (successors recolonized from the\n              I\n              ndo‐\n              P\n              acific 6000 years ago), whereas many molluscs of productive waters that once thrived in the\n              C\n              aribbean now survive only in the\n              E\n              astern\n              P\n              acific. The present‐day productive\n              E\n              astern\n              P\n              acific, with few, small coral reefs and a plankton‐based ecosystem contrasts with the\n              C\n              aribbean, whose clear water favours expansive coral reefs and bottom‐dwelling primary producers. These ecosystems reflect the trade‐off between fast growth and effective defence with attendant longevity. Overfishing with new technologies during the last few centuries, however, has caused population crashes of ever‐smaller marine animals, devastating\n              C\n              aribbean ecosystems.","container-title":"Biological Reviews","DOI":"10.1111/brv.12048","ISSN":"1464-7931, 1469-185X","issue":"1","journalAbbreviation":"Biological Reviews","language":"en","page":"148-172","source":"DOI.org (Crossref)","title":"Historical biogeography of the &lt;span style=\"font-variant:small-caps;\"&gt;I&lt;/span&gt; sthmus of &lt;span style=\"font-variant:small-caps;\"&gt;P&lt;/span&gt; anama","title-short":"Historical biogeography of the &lt;span style=\"font-variant","volume":"89","author":[{"family":"Leigh","given":"Egbert G."},{"family":"O'Dea","given":"Aaron"},{"family":"Vermeij","given":"Geerat J."}],"issued":{"date-parts":[["2014",2]]}}},{"id":1505,"uris":["http://zotero.org/users/14171894/items/JVFNQ4IP"],"itemData":{"id":1505,"type":"article-journal","container-title":"The Auk","DOI":"10.1642/AUK-14-110.1","ISSN":"0004-8038, 1938-4254","issue":"2","journalAbbreviation":"The Auk","language":"en","page":"333-348","source":"DOI.org (Crossref)","title":"New insights into New World biogeography: An integrated view from the phylogeny of blackbirds, cardinals, sparrows, tanagers, warblers, and allies","title-short":"New insights into New World biogeography","volume":"132","author":[{"family":"Barker","given":"F. Keith"},{"family":"Burns","given":"Kevin J."},{"family":"Klicka","given":"John"},{"family":"Lanyon","given":"Scott M."},{"family":"Lovette","given":"Irby J."}],"issued":{"date-parts":[["2015",4]]}}},{"id":1507,"uris":["http://zotero.org/users/14171894/items/HPLUDHXL"],"itemData":{"id":1507,"type":"article-journal","container-title":"Molecular Phylogenetics and Evolution","DOI":"10.1016/j.ympev.2007.02.017","ISSN":"10557903","issue":"1","journalAbbreviation":"Molecular Phylogenetics and Evolution","language":"en","license":"https://www.elsevier.com/tdm/userlicense/1.0/","page":"399-411","source":"DOI.org (Crossref)","title":"A rapid diversification of rainforest trees (Guatteria; Annonaceae) following dispersal from Central into South America","volume":"44","author":[{"family":"Erkens","given":"Roy H.J."},{"family":"Chatrou","given":"Lars W."},{"family":"Maas","given":"Jan W."},{"family":"Van Der Niet","given":"Timotheüs"},{"family":"Savolainen","given":"Vincent"}],"issued":{"date-parts":[["2007",7]]}}}],"schema":"https://github.com/citation-style-language/schema/raw/master/csl-citation.json"} </w:instrText>
      </w:r>
      <w:r w:rsidRPr="00BC3784">
        <w:fldChar w:fldCharType="separate"/>
      </w:r>
      <w:r w:rsidRPr="00BC3784">
        <w:t>(</w:t>
      </w:r>
      <w:r w:rsidRPr="006A426D">
        <w:t>Erkens et al., 2007;</w:t>
      </w:r>
      <w:r w:rsidRPr="00BC3784">
        <w:t xml:space="preserve"> </w:t>
      </w:r>
      <w:r w:rsidRPr="006A426D">
        <w:t>Hurt et al., 2009;</w:t>
      </w:r>
      <w:r w:rsidRPr="00BC3784">
        <w:t xml:space="preserve"> </w:t>
      </w:r>
      <w:r w:rsidRPr="006A426D">
        <w:t>Weir et al., 2009;</w:t>
      </w:r>
      <w:r w:rsidRPr="00BC3784">
        <w:t xml:space="preserve"> </w:t>
      </w:r>
      <w:r w:rsidRPr="006A426D">
        <w:t>Cody et al., 2010;</w:t>
      </w:r>
      <w:r w:rsidRPr="00BC3784">
        <w:t xml:space="preserve"> </w:t>
      </w:r>
      <w:r w:rsidRPr="006A426D">
        <w:t>Pinto-Sánchez et al., 2012;</w:t>
      </w:r>
      <w:r w:rsidRPr="00BC3784">
        <w:t xml:space="preserve"> </w:t>
      </w:r>
      <w:r w:rsidRPr="006A426D">
        <w:t>Bacon et al., 2013</w:t>
      </w:r>
      <w:r w:rsidRPr="00BC3784">
        <w:t xml:space="preserve">; </w:t>
      </w:r>
      <w:r w:rsidRPr="008D1C70">
        <w:t>Leigh et al., 2014;</w:t>
      </w:r>
      <w:r w:rsidRPr="00BC3784">
        <w:t xml:space="preserve"> </w:t>
      </w:r>
      <w:r w:rsidRPr="006A426D">
        <w:t>Barker et al., 2015)</w:t>
      </w:r>
      <w:r w:rsidRPr="00BC3784">
        <w:fldChar w:fldCharType="end"/>
      </w:r>
      <w:r w:rsidRPr="00BC3784">
        <w:t xml:space="preserve">. Multiple pulses of migration across the Isthmus prior to 3.5 Ma were inferred by Bacon et al., 2015, in opposition to the traditional model of formation of the Isthmus. </w:t>
      </w:r>
      <w:r w:rsidR="008A5081" w:rsidRPr="00BC3784">
        <w:t>While earlier pulses of organismal migration between the Americas may be evidence for an earlier onset of a land bridge connecting the Americas, e</w:t>
      </w:r>
      <w:r w:rsidR="00387816" w:rsidRPr="00BC3784">
        <w:t>arlier divergence times ha</w:t>
      </w:r>
      <w:r w:rsidR="008A5081" w:rsidRPr="00BC3784">
        <w:t>ve</w:t>
      </w:r>
      <w:r w:rsidR="00387816" w:rsidRPr="00BC3784">
        <w:t xml:space="preserve"> </w:t>
      </w:r>
      <w:r w:rsidR="008A5081" w:rsidRPr="00BC3784">
        <w:t xml:space="preserve">sometimes </w:t>
      </w:r>
      <w:r w:rsidR="00387816" w:rsidRPr="00BC3784">
        <w:t xml:space="preserve">been interpreted as episodes of stochastic long-distance dispersal by defendants of the traditional model of closure of the Isthmus of </w:t>
      </w:r>
      <w:r w:rsidR="00387816" w:rsidRPr="00046398">
        <w:t>Panama</w:t>
      </w:r>
      <w:r w:rsidR="008A5081" w:rsidRPr="00046398">
        <w:t xml:space="preserve"> (</w:t>
      </w:r>
      <w:r w:rsidR="00046398" w:rsidRPr="00046398">
        <w:t>O’Dea et al., 2016</w:t>
      </w:r>
      <w:r w:rsidR="008A5081" w:rsidRPr="00046398">
        <w:t>)</w:t>
      </w:r>
      <w:r w:rsidR="00387816" w:rsidRPr="00046398">
        <w:t>.</w:t>
      </w:r>
      <w:r w:rsidR="00387816" w:rsidRPr="00BC3784">
        <w:t xml:space="preserve"> This underscores the importance of considering species-specific traits when interpreting </w:t>
      </w:r>
      <w:r w:rsidR="00D94035" w:rsidRPr="00BC3784">
        <w:t>bio/</w:t>
      </w:r>
      <w:r w:rsidR="00387816" w:rsidRPr="00BC3784">
        <w:t>phylogeographic</w:t>
      </w:r>
      <w:r w:rsidR="00D94035" w:rsidRPr="00BC3784">
        <w:t xml:space="preserve"> </w:t>
      </w:r>
      <w:r w:rsidR="00387816" w:rsidRPr="00BC3784">
        <w:t xml:space="preserve">patterns used for </w:t>
      </w:r>
      <w:r w:rsidR="003E6901" w:rsidRPr="00BC3784">
        <w:t>inferring</w:t>
      </w:r>
      <w:r w:rsidR="00387816" w:rsidRPr="00BC3784">
        <w:t xml:space="preserve"> geological models.</w:t>
      </w:r>
    </w:p>
    <w:p w14:paraId="0C96F823" w14:textId="0108DCF2" w:rsidR="00AB009B" w:rsidRPr="00BC3784" w:rsidRDefault="00312015" w:rsidP="00FB4A1F">
      <w:pPr>
        <w:spacing w:line="360" w:lineRule="auto"/>
        <w:ind w:firstLine="720"/>
        <w:rPr>
          <w:color w:val="2A2A2A"/>
          <w:shd w:val="clear" w:color="auto" w:fill="FFFFFF"/>
        </w:rPr>
      </w:pPr>
      <w:commentRangeStart w:id="73"/>
      <w:commentRangeStart w:id="74"/>
      <w:r w:rsidRPr="00CD4DF8">
        <w:t xml:space="preserve">Biogeographic hypotheses renewed </w:t>
      </w:r>
      <w:r w:rsidR="00CD4DF8" w:rsidRPr="00CD4DF8">
        <w:t>by</w:t>
      </w:r>
      <w:r w:rsidRPr="00CD4DF8">
        <w:t xml:space="preserve"> the emerging</w:t>
      </w:r>
      <w:r w:rsidR="00D94035" w:rsidRPr="00CD4DF8">
        <w:t xml:space="preserve"> </w:t>
      </w:r>
      <w:proofErr w:type="spellStart"/>
      <w:r w:rsidR="00D94035" w:rsidRPr="00CD4DF8">
        <w:t>geogenomics</w:t>
      </w:r>
      <w:proofErr w:type="spellEnd"/>
      <w:r w:rsidR="00D94035" w:rsidRPr="00CD4DF8">
        <w:t xml:space="preserve"> </w:t>
      </w:r>
      <w:r w:rsidRPr="00CD4DF8">
        <w:t>field</w:t>
      </w:r>
      <w:r>
        <w:t xml:space="preserve"> </w:t>
      </w:r>
      <w:commentRangeEnd w:id="73"/>
      <w:r w:rsidR="002407E8">
        <w:rPr>
          <w:rStyle w:val="CommentReference"/>
        </w:rPr>
        <w:commentReference w:id="73"/>
      </w:r>
      <w:commentRangeEnd w:id="74"/>
      <w:r w:rsidR="002407E8">
        <w:rPr>
          <w:rStyle w:val="CommentReference"/>
        </w:rPr>
        <w:commentReference w:id="74"/>
      </w:r>
      <w:r>
        <w:t xml:space="preserve">have </w:t>
      </w:r>
      <w:r w:rsidR="00D94035" w:rsidRPr="00BC3784">
        <w:t xml:space="preserve">established a theoretical background for discussing the characteristics that </w:t>
      </w:r>
      <w:r w:rsidR="003E6901" w:rsidRPr="00BC3784">
        <w:t>study</w:t>
      </w:r>
      <w:r w:rsidR="00D94035" w:rsidRPr="00BC3784">
        <w:t xml:space="preserve"> systems</w:t>
      </w:r>
      <w:r>
        <w:t xml:space="preserve"> </w:t>
      </w:r>
      <w:r w:rsidR="00D94035" w:rsidRPr="00BC3784">
        <w:t>must meet for the reciprocal interpretation of data to infer past geological events</w:t>
      </w:r>
      <w:r w:rsidR="00DD22E9">
        <w:t xml:space="preserve">, as well the </w:t>
      </w:r>
      <w:r w:rsidR="00DD22E9" w:rsidRPr="00BC3784">
        <w:t>geographic and geological scales</w:t>
      </w:r>
      <w:r w:rsidR="00DD22E9">
        <w:t xml:space="preserve"> that study systems may effectively inform one another</w:t>
      </w:r>
      <w:r>
        <w:t>. Yet,</w:t>
      </w:r>
      <w:r w:rsidR="00D94035" w:rsidRPr="00BC3784">
        <w:t xml:space="preserve"> the integration of biological, paleontological, and geological data in a unified methodological framework is still </w:t>
      </w:r>
      <w:r w:rsidR="00D94035" w:rsidRPr="00BC3784">
        <w:lastRenderedPageBreak/>
        <w:t xml:space="preserve">lacking. </w:t>
      </w:r>
      <w:r w:rsidR="00DD22E9">
        <w:t>A</w:t>
      </w:r>
      <w:r w:rsidR="003E6901" w:rsidRPr="00BC3784">
        <w:t xml:space="preserve"> unified framework </w:t>
      </w:r>
      <w:r w:rsidR="00DD22E9">
        <w:t xml:space="preserve">such as this </w:t>
      </w:r>
      <w:r w:rsidR="003E6901" w:rsidRPr="00BC3784">
        <w:t>would allow test</w:t>
      </w:r>
      <w:r w:rsidR="00DD22E9">
        <w:t>s of</w:t>
      </w:r>
      <w:r w:rsidR="003E6901" w:rsidRPr="00BC3784">
        <w:t xml:space="preserve"> h</w:t>
      </w:r>
      <w:r w:rsidR="008A5081" w:rsidRPr="00BC3784">
        <w:t>ow geological priors and biological data interact</w:t>
      </w:r>
      <w:r w:rsidR="003E6901" w:rsidRPr="00BC3784">
        <w:t>.</w:t>
      </w:r>
      <w:r w:rsidR="008A5081" w:rsidRPr="00BC3784">
        <w:t xml:space="preserve"> </w:t>
      </w:r>
      <w:r w:rsidR="003E6901" w:rsidRPr="00BC3784">
        <w:t xml:space="preserve">This would test the effect </w:t>
      </w:r>
      <w:r w:rsidR="008A5081" w:rsidRPr="00BC3784">
        <w:t>of bad (deviates from reality), broad (lots of uncertainty), and good (accurately describes the timing of a geomorphic event) geological model</w:t>
      </w:r>
      <w:r w:rsidR="00D94035" w:rsidRPr="00BC3784">
        <w:t>s</w:t>
      </w:r>
      <w:r w:rsidR="00DD22E9">
        <w:t>, providing clarity on the impact using</w:t>
      </w:r>
      <w:r w:rsidR="008A5081" w:rsidRPr="00BC3784">
        <w:t xml:space="preserve"> </w:t>
      </w:r>
      <w:r w:rsidR="00DD22E9">
        <w:t xml:space="preserve">different </w:t>
      </w:r>
      <w:proofErr w:type="spellStart"/>
      <w:r w:rsidR="008A5081" w:rsidRPr="00BC3784">
        <w:t>geogenomics</w:t>
      </w:r>
      <w:proofErr w:type="spellEnd"/>
      <w:r w:rsidR="008A5081" w:rsidRPr="00BC3784">
        <w:t xml:space="preserve"> model systems</w:t>
      </w:r>
      <w:r w:rsidR="00DD22E9">
        <w:t xml:space="preserve"> of varying quality</w:t>
      </w:r>
      <w:r w:rsidR="003E6901" w:rsidRPr="00BC3784">
        <w:t>.</w:t>
      </w:r>
      <w:r w:rsidR="008A5081" w:rsidRPr="00BC3784">
        <w:t xml:space="preserve"> </w:t>
      </w:r>
      <w:r w:rsidR="00D94035" w:rsidRPr="00BC3784">
        <w:t xml:space="preserve">We here address this gap using biogeographic dating, </w:t>
      </w:r>
      <w:r w:rsidR="0024014A" w:rsidRPr="00BC3784">
        <w:t>a</w:t>
      </w:r>
      <w:r w:rsidR="00141795" w:rsidRPr="00BC3784">
        <w:t xml:space="preserve"> data-dependent and process</w:t>
      </w:r>
      <w:r w:rsidR="00605DF1">
        <w:t>-</w:t>
      </w:r>
      <w:r w:rsidR="00141795" w:rsidRPr="00BC3784">
        <w:t>based</w:t>
      </w:r>
      <w:r w:rsidR="000228E8" w:rsidRPr="00BC3784">
        <w:t xml:space="preserve"> method</w:t>
      </w:r>
      <w:r w:rsidR="00141795" w:rsidRPr="00BC3784">
        <w:t xml:space="preserve"> </w:t>
      </w:r>
      <w:r w:rsidR="0024014A" w:rsidRPr="00BC3784">
        <w:t>that</w:t>
      </w:r>
      <w:r w:rsidR="000228E8" w:rsidRPr="00BC3784">
        <w:t xml:space="preserve"> us</w:t>
      </w:r>
      <w:r w:rsidR="0024014A" w:rsidRPr="00BC3784">
        <w:t>es</w:t>
      </w:r>
      <w:r w:rsidR="005A29FC" w:rsidRPr="00BC3784">
        <w:t xml:space="preserve"> biogeographic information</w:t>
      </w:r>
      <w:r w:rsidR="00141795" w:rsidRPr="00BC3784">
        <w:t xml:space="preserve"> alongside time-calibrated </w:t>
      </w:r>
      <w:proofErr w:type="spellStart"/>
      <w:r w:rsidR="00141795" w:rsidRPr="00BC3784">
        <w:t>paleogeographical</w:t>
      </w:r>
      <w:proofErr w:type="spellEnd"/>
      <w:r w:rsidR="00141795" w:rsidRPr="00BC3784">
        <w:t xml:space="preserve"> priors</w:t>
      </w:r>
      <w:r w:rsidR="005A29FC" w:rsidRPr="00BC3784">
        <w:t xml:space="preserve"> </w:t>
      </w:r>
      <w:r w:rsidR="0024014A" w:rsidRPr="00BC3784">
        <w:t>for</w:t>
      </w:r>
      <w:r w:rsidR="00141795" w:rsidRPr="00BC3784">
        <w:t xml:space="preserve"> divergence dating (Landis, 2017</w:t>
      </w:r>
      <w:r w:rsidR="0024014A" w:rsidRPr="00BC3784">
        <w:t xml:space="preserve">; </w:t>
      </w:r>
      <w:r w:rsidR="00412BA6">
        <w:t xml:space="preserve">Landis et al., </w:t>
      </w:r>
      <w:r w:rsidR="0024014A" w:rsidRPr="00BC3784">
        <w:t>2018</w:t>
      </w:r>
      <w:r w:rsidR="00141795" w:rsidRPr="00BC3784">
        <w:t>)</w:t>
      </w:r>
      <w:r w:rsidR="005A29FC" w:rsidRPr="00BC3784">
        <w:t xml:space="preserve">. </w:t>
      </w:r>
      <w:r w:rsidR="0024014A" w:rsidRPr="00BC3784">
        <w:t>In biogeographic dating</w:t>
      </w:r>
      <w:r w:rsidR="00DD22E9">
        <w:t xml:space="preserve">, </w:t>
      </w:r>
      <w:r w:rsidR="00F26290" w:rsidRPr="00BC3784">
        <w:t xml:space="preserve">the observed biogeographic states </w:t>
      </w:r>
      <w:r w:rsidR="000228E8" w:rsidRPr="00BC3784">
        <w:t>of</w:t>
      </w:r>
      <w:r w:rsidR="00F26290" w:rsidRPr="00BC3784">
        <w:t xml:space="preserve"> </w:t>
      </w:r>
      <w:r w:rsidR="00007BF5" w:rsidRPr="00BC3784">
        <w:t xml:space="preserve">extant taxa </w:t>
      </w:r>
      <w:r w:rsidR="0024014A" w:rsidRPr="00BC3784">
        <w:t>induce</w:t>
      </w:r>
      <w:r w:rsidR="00F26290" w:rsidRPr="00BC3784">
        <w:t xml:space="preserve"> a posterior distribution of </w:t>
      </w:r>
      <w:r w:rsidR="00007BF5" w:rsidRPr="00BC3784">
        <w:t xml:space="preserve">dated </w:t>
      </w:r>
      <w:r w:rsidR="00F26290" w:rsidRPr="00BC3784">
        <w:t xml:space="preserve">speciation times. </w:t>
      </w:r>
      <w:r w:rsidR="00007BF5" w:rsidRPr="00BC3784">
        <w:t>Specifically, o</w:t>
      </w:r>
      <w:r w:rsidR="0024014A" w:rsidRPr="00BC3784">
        <w:t xml:space="preserve">bserved distributional data are used to model dispersal rates between areas. The estimation of </w:t>
      </w:r>
      <w:r w:rsidR="00007BF5" w:rsidRPr="00BC3784">
        <w:t xml:space="preserve">such </w:t>
      </w:r>
      <w:r w:rsidR="0024014A" w:rsidRPr="00BC3784">
        <w:t>dispersal rates results from the interaction of tip</w:t>
      </w:r>
      <w:r w:rsidR="008671D8" w:rsidRPr="00BC3784">
        <w:t xml:space="preserve"> </w:t>
      </w:r>
      <w:r w:rsidR="0024014A" w:rsidRPr="00BC3784">
        <w:t xml:space="preserve">data with a specified </w:t>
      </w:r>
      <w:r w:rsidR="0024014A" w:rsidRPr="00C2288C">
        <w:t>paleogeographic prior (i.e., for the emergence or disappearance of a barrier)</w:t>
      </w:r>
      <w:r w:rsidR="00D25F0B" w:rsidRPr="00C2288C">
        <w:t>, where the latter</w:t>
      </w:r>
      <w:r w:rsidR="00007BF5" w:rsidRPr="00C2288C">
        <w:t xml:space="preserve"> influences the expected probability that a </w:t>
      </w:r>
      <w:r w:rsidR="00007BF5" w:rsidRPr="00C2288C">
        <w:rPr>
          <w:shd w:val="clear" w:color="auto" w:fill="FFFFFF"/>
        </w:rPr>
        <w:t>particular dispersal event between areas takes place</w:t>
      </w:r>
      <w:r w:rsidR="007B1A91" w:rsidRPr="00C2288C">
        <w:rPr>
          <w:shd w:val="clear" w:color="auto" w:fill="FFFFFF"/>
        </w:rPr>
        <w:t xml:space="preserve"> (Fig. 1a)</w:t>
      </w:r>
      <w:r w:rsidR="00007BF5" w:rsidRPr="00C2288C">
        <w:rPr>
          <w:shd w:val="clear" w:color="auto" w:fill="FFFFFF"/>
        </w:rPr>
        <w:t>.</w:t>
      </w:r>
    </w:p>
    <w:p w14:paraId="42F686E1" w14:textId="2C51471D" w:rsidR="00FE3E09" w:rsidRDefault="00FB4A1F" w:rsidP="00FB4A1F">
      <w:pPr>
        <w:spacing w:line="360" w:lineRule="auto"/>
        <w:ind w:firstLine="720"/>
      </w:pPr>
      <w:r w:rsidRPr="00FE00D6">
        <w:t>W</w:t>
      </w:r>
      <w:r w:rsidR="00D25F0B" w:rsidRPr="00FE00D6">
        <w:t xml:space="preserve">e </w:t>
      </w:r>
      <w:r w:rsidRPr="00FE00D6">
        <w:t xml:space="preserve">aimed to </w:t>
      </w:r>
      <w:r w:rsidR="00E55AA3" w:rsidRPr="00FE00D6">
        <w:t xml:space="preserve">test </w:t>
      </w:r>
      <w:r w:rsidR="005D145C" w:rsidRPr="00FE00D6">
        <w:t xml:space="preserve">the reciprocal influence of biological and </w:t>
      </w:r>
      <w:r w:rsidR="00913719" w:rsidRPr="00FE00D6">
        <w:t>geological</w:t>
      </w:r>
      <w:r w:rsidR="005D145C" w:rsidRPr="00FE00D6">
        <w:t xml:space="preserve"> data</w:t>
      </w:r>
      <w:r w:rsidR="00913719" w:rsidRPr="00FE00D6">
        <w:t xml:space="preserve"> and priors</w:t>
      </w:r>
      <w:r w:rsidR="00A703E2" w:rsidRPr="00FE00D6">
        <w:t>, leveraging biogeographic dating as a method where both are specified and analyzed simultaneously</w:t>
      </w:r>
      <w:r w:rsidR="00913719" w:rsidRPr="00FE00D6">
        <w:t xml:space="preserve">. </w:t>
      </w:r>
      <w:r w:rsidR="00FE00D6">
        <w:t>To do this, we examined varying levels of accuracy in geological priors, and created two demographic models to examine the influence of gene flow. In order to control other influences, we</w:t>
      </w:r>
      <w:r w:rsidR="00913719" w:rsidRPr="00BC3784">
        <w:t xml:space="preserve"> </w:t>
      </w:r>
      <w:r w:rsidR="00E55AA3" w:rsidRPr="00BC3784">
        <w:t xml:space="preserve">generated a hypothetical scenario </w:t>
      </w:r>
      <w:r w:rsidR="00A703E2" w:rsidRPr="00BC3784">
        <w:t xml:space="preserve">where a temporal and spatial correspondence of biological and geological processes </w:t>
      </w:r>
      <w:r w:rsidR="004A3ADD" w:rsidRPr="00BC3784">
        <w:t>was enforced, such that divergence times are a proxy for the timing of a landscape change event</w:t>
      </w:r>
      <w:r w:rsidR="007B1A91" w:rsidRPr="00BC3784">
        <w:t xml:space="preserve"> (Fig. 1b)</w:t>
      </w:r>
      <w:r w:rsidR="006925AD" w:rsidRPr="00BC3784">
        <w:t>. We also considered the opposite scenario, where the evolution of organisms was not strictly shaped by an underlying geological event.</w:t>
      </w:r>
      <w:r w:rsidR="006A2D1A">
        <w:t xml:space="preserve"> In this alternative case, a pair of taxa experienced a period of gene flow despite inhabiting distinct rivers. </w:t>
      </w:r>
      <w:r w:rsidR="006925AD" w:rsidRPr="00BC3784">
        <w:t xml:space="preserve">Under these </w:t>
      </w:r>
      <w:r w:rsidR="006A2D1A">
        <w:t xml:space="preserve">two </w:t>
      </w:r>
      <w:r w:rsidR="006925AD" w:rsidRPr="00BC3784">
        <w:t>scenarios, we simulated nucleotide data used as input for divergence times estimation</w:t>
      </w:r>
      <w:r w:rsidR="00FA76B2" w:rsidRPr="00BC3784">
        <w:t>.</w:t>
      </w:r>
      <w:r w:rsidR="006925AD" w:rsidRPr="00BC3784">
        <w:t xml:space="preserve"> </w:t>
      </w:r>
      <w:r w:rsidR="00FA76B2" w:rsidRPr="00BC3784">
        <w:t>In using this simulated dataset with known evolutionary and biogeographic histories, we test the potential for well-calibrated phylogenies to estimate paleogeographic events and the impact of incorrect assumptions in geographic history.</w:t>
      </w:r>
    </w:p>
    <w:p w14:paraId="55BA67AA" w14:textId="7B3D84D2" w:rsidR="00335388" w:rsidRPr="00335388" w:rsidRDefault="00335388" w:rsidP="00335388">
      <w:pPr>
        <w:spacing w:line="360" w:lineRule="auto"/>
        <w:ind w:firstLine="720"/>
        <w:jc w:val="center"/>
        <w:rPr>
          <w:b/>
          <w:bCs/>
        </w:rPr>
      </w:pPr>
      <w:r w:rsidRPr="00335388">
        <w:rPr>
          <w:b/>
          <w:bCs/>
        </w:rPr>
        <w:t>Fig 1</w:t>
      </w:r>
    </w:p>
    <w:p w14:paraId="489B5166" w14:textId="77777777" w:rsidR="00EF3DBA" w:rsidRDefault="00574D1B" w:rsidP="00BC3784">
      <w:pPr>
        <w:pStyle w:val="Heading1"/>
        <w:spacing w:before="120" w:after="120"/>
        <w:rPr>
          <w:rFonts w:ascii="Times New Roman" w:hAnsi="Times New Roman" w:cs="Times New Roman"/>
          <w:smallCaps/>
          <w:sz w:val="24"/>
          <w:szCs w:val="24"/>
        </w:rPr>
      </w:pPr>
      <w:r w:rsidRPr="000352F4">
        <w:rPr>
          <w:rFonts w:ascii="Times New Roman" w:hAnsi="Times New Roman" w:cs="Times New Roman"/>
          <w:smallCaps/>
          <w:sz w:val="24"/>
          <w:szCs w:val="24"/>
        </w:rPr>
        <w:t xml:space="preserve">Materials &amp; </w:t>
      </w:r>
      <w:r w:rsidR="00EF3DBA" w:rsidRPr="000352F4">
        <w:rPr>
          <w:rFonts w:ascii="Times New Roman" w:hAnsi="Times New Roman" w:cs="Times New Roman"/>
          <w:smallCaps/>
          <w:sz w:val="24"/>
          <w:szCs w:val="24"/>
        </w:rPr>
        <w:t>Methods</w:t>
      </w:r>
    </w:p>
    <w:p w14:paraId="253ED8E5" w14:textId="2E4051BC" w:rsidR="00335388" w:rsidRPr="000352F4" w:rsidRDefault="00335388" w:rsidP="000352F4">
      <w:pPr>
        <w:pStyle w:val="Heading2"/>
        <w:spacing w:line="360" w:lineRule="auto"/>
        <w:rPr>
          <w:rFonts w:ascii="Times New Roman" w:hAnsi="Times New Roman" w:cs="Times New Roman"/>
          <w:i/>
          <w:iCs/>
          <w:sz w:val="24"/>
          <w:szCs w:val="24"/>
        </w:rPr>
      </w:pPr>
      <w:r w:rsidRPr="000352F4">
        <w:rPr>
          <w:rFonts w:ascii="Times New Roman" w:hAnsi="Times New Roman" w:cs="Times New Roman"/>
          <w:i/>
          <w:iCs/>
          <w:sz w:val="24"/>
          <w:szCs w:val="24"/>
        </w:rPr>
        <w:t>Evolutionary and Geological scenarios</w:t>
      </w:r>
    </w:p>
    <w:p w14:paraId="1E245A6F" w14:textId="77282450" w:rsidR="00BC3784" w:rsidRPr="000352F4" w:rsidRDefault="000352F4" w:rsidP="000352F4">
      <w:pPr>
        <w:spacing w:line="360" w:lineRule="auto"/>
      </w:pPr>
      <w:r>
        <w:tab/>
      </w:r>
      <w:r w:rsidRPr="000352F4">
        <w:t xml:space="preserve">In our model scenario, a river-dwelling angiosperm lineage occurs in a river basin that has experienced two historic biogeographic barriers. </w:t>
      </w:r>
      <w:r w:rsidR="0096756A" w:rsidRPr="000352F4">
        <w:t xml:space="preserve">We assume a barrier, such as mountain </w:t>
      </w:r>
      <w:r w:rsidR="0096756A" w:rsidRPr="000352F4">
        <w:lastRenderedPageBreak/>
        <w:t xml:space="preserve">uplift, creates a branching in a river ecosystem at three and one </w:t>
      </w:r>
      <w:r w:rsidR="0096756A">
        <w:t>Ma</w:t>
      </w:r>
      <w:r w:rsidR="0096756A" w:rsidRPr="000352F4">
        <w:t xml:space="preserve">. The ensuing three distinct river branches </w:t>
      </w:r>
      <w:r w:rsidR="0096756A">
        <w:t xml:space="preserve">X, Y, and Z </w:t>
      </w:r>
      <w:r w:rsidR="0096756A" w:rsidRPr="000352F4">
        <w:t xml:space="preserve">allow for </w:t>
      </w:r>
      <w:r w:rsidR="0096756A">
        <w:t xml:space="preserve">the </w:t>
      </w:r>
      <w:r w:rsidR="0096756A" w:rsidRPr="000352F4">
        <w:t>speciation</w:t>
      </w:r>
      <w:r w:rsidR="0096756A">
        <w:t xml:space="preserve"> of taxa A, B, and C, respectively</w:t>
      </w:r>
      <w:r w:rsidR="0096756A" w:rsidRPr="000352F4">
        <w:t xml:space="preserve">, </w:t>
      </w:r>
      <w:r w:rsidR="0096756A">
        <w:t>producing</w:t>
      </w:r>
      <w:r w:rsidR="0096756A" w:rsidRPr="000352F4">
        <w:t xml:space="preserve"> a phylogeny whose branches mirror the river ecosystem (Fig. 1b).</w:t>
      </w:r>
      <w:r w:rsidR="0096756A">
        <w:t xml:space="preserve"> </w:t>
      </w:r>
      <w:r w:rsidRPr="000352F4">
        <w:t>This model group of aquatic riparian species is suitable for analyses</w:t>
      </w:r>
      <w:r w:rsidR="0096756A">
        <w:t xml:space="preserve"> </w:t>
      </w:r>
      <w:r w:rsidRPr="000352F4">
        <w:t xml:space="preserve">because </w:t>
      </w:r>
      <w:r w:rsidR="0096756A">
        <w:t xml:space="preserve">we can assume </w:t>
      </w:r>
      <w:r w:rsidRPr="000352F4">
        <w:t>individuals do not migrate</w:t>
      </w:r>
      <w:r w:rsidR="0096756A">
        <w:t xml:space="preserve"> </w:t>
      </w:r>
      <w:r w:rsidRPr="000352F4">
        <w:t xml:space="preserve">and </w:t>
      </w:r>
      <w:r w:rsidR="0096756A">
        <w:t xml:space="preserve">that </w:t>
      </w:r>
      <w:r w:rsidRPr="000352F4">
        <w:t xml:space="preserve">species are restricted to highly specific and diagnosable ranges. </w:t>
      </w:r>
    </w:p>
    <w:p w14:paraId="7F085169" w14:textId="5FB8E6D0" w:rsidR="007D4CB0" w:rsidRPr="00335388" w:rsidRDefault="00731D09" w:rsidP="00BC3784">
      <w:pPr>
        <w:pStyle w:val="Heading2"/>
        <w:spacing w:before="120" w:line="360" w:lineRule="auto"/>
        <w:rPr>
          <w:rFonts w:ascii="Times New Roman" w:hAnsi="Times New Roman" w:cs="Times New Roman"/>
          <w:i/>
          <w:iCs/>
          <w:sz w:val="24"/>
          <w:szCs w:val="24"/>
        </w:rPr>
      </w:pPr>
      <w:r w:rsidRPr="00335388">
        <w:rPr>
          <w:rFonts w:ascii="Times New Roman" w:hAnsi="Times New Roman" w:cs="Times New Roman"/>
          <w:i/>
          <w:iCs/>
          <w:sz w:val="24"/>
          <w:szCs w:val="24"/>
        </w:rPr>
        <w:t xml:space="preserve">Demographic and </w:t>
      </w:r>
      <w:r w:rsidR="00335388">
        <w:rPr>
          <w:rFonts w:ascii="Times New Roman" w:hAnsi="Times New Roman" w:cs="Times New Roman"/>
          <w:i/>
          <w:iCs/>
          <w:sz w:val="24"/>
          <w:szCs w:val="24"/>
        </w:rPr>
        <w:t>S</w:t>
      </w:r>
      <w:r w:rsidR="00BC3784" w:rsidRPr="00335388">
        <w:rPr>
          <w:rFonts w:ascii="Times New Roman" w:hAnsi="Times New Roman" w:cs="Times New Roman"/>
          <w:i/>
          <w:iCs/>
          <w:sz w:val="24"/>
          <w:szCs w:val="24"/>
        </w:rPr>
        <w:t>equence</w:t>
      </w:r>
      <w:r w:rsidR="002278A1" w:rsidRPr="00335388">
        <w:rPr>
          <w:rFonts w:ascii="Times New Roman" w:hAnsi="Times New Roman" w:cs="Times New Roman"/>
          <w:i/>
          <w:iCs/>
          <w:sz w:val="24"/>
          <w:szCs w:val="24"/>
        </w:rPr>
        <w:t xml:space="preserve"> </w:t>
      </w:r>
      <w:r w:rsidR="00335388">
        <w:rPr>
          <w:rFonts w:ascii="Times New Roman" w:hAnsi="Times New Roman" w:cs="Times New Roman"/>
          <w:i/>
          <w:iCs/>
          <w:sz w:val="24"/>
          <w:szCs w:val="24"/>
        </w:rPr>
        <w:t>S</w:t>
      </w:r>
      <w:r w:rsidR="002278A1" w:rsidRPr="00335388">
        <w:rPr>
          <w:rFonts w:ascii="Times New Roman" w:hAnsi="Times New Roman" w:cs="Times New Roman"/>
          <w:i/>
          <w:iCs/>
          <w:sz w:val="24"/>
          <w:szCs w:val="24"/>
        </w:rPr>
        <w:t>imulation</w:t>
      </w:r>
    </w:p>
    <w:p w14:paraId="3D80B25F" w14:textId="6C3BC01A" w:rsidR="002278A1" w:rsidRDefault="00E1548C" w:rsidP="00A703E2">
      <w:pPr>
        <w:spacing w:line="360" w:lineRule="auto"/>
      </w:pPr>
      <w:r w:rsidRPr="00BC3784">
        <w:tab/>
      </w:r>
      <w:r w:rsidR="00731D09" w:rsidRPr="00BC3784">
        <w:t xml:space="preserve">A model </w:t>
      </w:r>
      <w:r w:rsidR="006D0DF7">
        <w:t>demographic scenario</w:t>
      </w:r>
      <w:r w:rsidR="00731D09" w:rsidRPr="00BC3784">
        <w:t xml:space="preserve"> </w:t>
      </w:r>
      <w:r w:rsidR="006D0DF7">
        <w:t>consisting of</w:t>
      </w:r>
      <w:r w:rsidR="00731D09" w:rsidRPr="00BC3784">
        <w:t xml:space="preserve"> three taxa was </w:t>
      </w:r>
      <w:r w:rsidR="006D0DF7">
        <w:t>created</w:t>
      </w:r>
      <w:r w:rsidR="00731D09" w:rsidRPr="00BC3784">
        <w:t xml:space="preserve"> </w:t>
      </w:r>
      <w:r w:rsidR="00A37A45" w:rsidRPr="00BC3784">
        <w:t>with</w:t>
      </w:r>
      <w:r w:rsidR="00731D09" w:rsidRPr="00BC3784">
        <w:t xml:space="preserve"> </w:t>
      </w:r>
      <w:proofErr w:type="spellStart"/>
      <w:r w:rsidR="00731D09" w:rsidRPr="00BC3784">
        <w:t>msprime</w:t>
      </w:r>
      <w:proofErr w:type="spellEnd"/>
      <w:r w:rsidR="00731D09" w:rsidRPr="00BC3784">
        <w:t xml:space="preserve"> (</w:t>
      </w:r>
      <w:proofErr w:type="spellStart"/>
      <w:r w:rsidR="00701475" w:rsidRPr="00BC3784">
        <w:t>Baumdicker</w:t>
      </w:r>
      <w:proofErr w:type="spellEnd"/>
      <w:r w:rsidR="00701475" w:rsidRPr="00BC3784">
        <w:t xml:space="preserve"> et al., 2022</w:t>
      </w:r>
      <w:r w:rsidR="00731D09" w:rsidRPr="00BC3784">
        <w:t>)</w:t>
      </w:r>
      <w:r w:rsidR="006D0DF7">
        <w:t xml:space="preserve"> to generate molecular sequence data of 10,000 base pairs per taxa</w:t>
      </w:r>
      <w:r w:rsidR="00820AAA">
        <w:t xml:space="preserve"> under the coalescent model</w:t>
      </w:r>
      <w:r w:rsidR="00731D09" w:rsidRPr="00BC3784">
        <w:t>. The</w:t>
      </w:r>
      <w:r w:rsidR="006D0DF7">
        <w:t xml:space="preserve"> demographic model enforced</w:t>
      </w:r>
      <w:r w:rsidR="00731D09" w:rsidRPr="00BC3784">
        <w:t xml:space="preserve"> taxon C splitting from taxa A and B three </w:t>
      </w:r>
      <w:r w:rsidR="006F066B">
        <w:t>Ma</w:t>
      </w:r>
      <w:r w:rsidR="00731D09" w:rsidRPr="00BC3784">
        <w:t xml:space="preserve"> and taxon A splitting from taxon B </w:t>
      </w:r>
      <w:r w:rsidR="006F066B">
        <w:t>one Ma</w:t>
      </w:r>
      <w:r w:rsidR="00731D09" w:rsidRPr="00BC3784">
        <w:t xml:space="preserve">. </w:t>
      </w:r>
      <w:r w:rsidR="006F066B">
        <w:t>This means that our demographic model exactly mirrored the known geological history</w:t>
      </w:r>
      <w:r w:rsidR="000F145C">
        <w:t xml:space="preserve"> of the river system</w:t>
      </w:r>
      <w:r w:rsidR="006F066B">
        <w:t xml:space="preserve">. </w:t>
      </w:r>
      <w:r w:rsidR="006D0DF7">
        <w:t>In the model, e</w:t>
      </w:r>
      <w:r w:rsidR="00731D09" w:rsidRPr="00BC3784">
        <w:t>ach taxon has a generation time of one year</w:t>
      </w:r>
      <w:r w:rsidR="004A7FE7">
        <w:t>, similar to other river-dwelling angiosperms (</w:t>
      </w:r>
      <w:r w:rsidR="004C5542">
        <w:t>Philbrick &amp; Retana, 1998)</w:t>
      </w:r>
      <w:r w:rsidR="00731D09" w:rsidRPr="00BC3784">
        <w:t xml:space="preserve">. </w:t>
      </w:r>
      <w:r w:rsidR="006D0DF7">
        <w:t xml:space="preserve">We used the </w:t>
      </w:r>
      <w:r w:rsidR="00731D09" w:rsidRPr="00BC3784">
        <w:t>HKY model</w:t>
      </w:r>
      <w:r w:rsidR="006D0DF7">
        <w:t xml:space="preserve"> </w:t>
      </w:r>
      <w:r w:rsidR="00AE5957" w:rsidRPr="00BC3784">
        <w:t>to limit the number of assumptions about our simulated dataset</w:t>
      </w:r>
      <w:r w:rsidR="006D0DF7">
        <w:t xml:space="preserve">, and </w:t>
      </w:r>
      <w:r w:rsidR="00AE5957" w:rsidRPr="00BC3784">
        <w:t>selected</w:t>
      </w:r>
      <w:r w:rsidR="00731D09" w:rsidRPr="00BC3784">
        <w:t xml:space="preserve"> a mutation rate of 1e-8 </w:t>
      </w:r>
      <w:r w:rsidR="00F53B38">
        <w:t xml:space="preserve">substitutions per site per generation (equal to </w:t>
      </w:r>
      <w:r w:rsidR="000F145C">
        <w:t xml:space="preserve">per </w:t>
      </w:r>
      <w:r w:rsidR="00F53B38">
        <w:t xml:space="preserve">year in our model) </w:t>
      </w:r>
      <w:r w:rsidR="00731D09" w:rsidRPr="00BC3784">
        <w:t>and a recombination rate of 4.8e-8</w:t>
      </w:r>
      <w:r w:rsidR="00583E5D">
        <w:t xml:space="preserve"> per base pair</w:t>
      </w:r>
      <w:r w:rsidR="00731D09" w:rsidRPr="00BC3784">
        <w:t xml:space="preserve">, </w:t>
      </w:r>
      <w:r w:rsidR="000F145C">
        <w:t xml:space="preserve">both rates </w:t>
      </w:r>
      <w:r w:rsidR="00731D09" w:rsidRPr="00BC3784">
        <w:t>realistic for angiosperms (</w:t>
      </w:r>
      <w:r w:rsidR="00770D48" w:rsidRPr="00BC3784">
        <w:t xml:space="preserve">Koch et al., 2000; </w:t>
      </w:r>
      <w:r w:rsidR="0052676C">
        <w:t>Tiley &amp; Burleigh</w:t>
      </w:r>
      <w:r w:rsidR="00770D48" w:rsidRPr="00BC3784">
        <w:t>, 201</w:t>
      </w:r>
      <w:r w:rsidR="0052676C">
        <w:t>5</w:t>
      </w:r>
      <w:r w:rsidR="00731D09" w:rsidRPr="00BC3784">
        <w:t>). All</w:t>
      </w:r>
      <w:r w:rsidR="00632DF9" w:rsidRPr="00BC3784">
        <w:t xml:space="preserve"> invariant</w:t>
      </w:r>
      <w:r w:rsidR="00731D09" w:rsidRPr="00BC3784">
        <w:t xml:space="preserve"> sites were filled in with random</w:t>
      </w:r>
      <w:r w:rsidR="00632DF9" w:rsidRPr="00BC3784">
        <w:t>ly selected</w:t>
      </w:r>
      <w:r w:rsidR="00731D09" w:rsidRPr="00BC3784">
        <w:t xml:space="preserve"> bases. </w:t>
      </w:r>
      <w:r w:rsidR="00E05287" w:rsidRPr="00BC3784">
        <w:t>In one demographic model, gene flow between taxa was never allowed</w:t>
      </w:r>
      <w:r w:rsidR="000F145C">
        <w:t>, simulating a scenario where geological events completely isolated taxonomic groups</w:t>
      </w:r>
      <w:r w:rsidR="00E05287" w:rsidRPr="00BC3784">
        <w:t xml:space="preserve">. </w:t>
      </w:r>
      <w:r w:rsidR="00F6180D">
        <w:t>We the simulated gene flow in a</w:t>
      </w:r>
      <w:r w:rsidR="00E05287" w:rsidRPr="00BC3784">
        <w:t xml:space="preserve"> second demographic model</w:t>
      </w:r>
      <w:r w:rsidR="006D0DF7">
        <w:t xml:space="preserve"> otherwise consistent with the previously described scenario</w:t>
      </w:r>
      <w:r w:rsidR="00F6180D">
        <w:t xml:space="preserve">. In this scenario where geological events created a gradual, weak, or incomplete isolation </w:t>
      </w:r>
      <w:r w:rsidR="00F6180D" w:rsidRPr="00BC3784">
        <w:t xml:space="preserve">between taxon A and taxon </w:t>
      </w:r>
      <w:r w:rsidR="00F6180D">
        <w:t>B</w:t>
      </w:r>
      <w:r w:rsidR="00F6180D" w:rsidRPr="00BC3784">
        <w:t xml:space="preserve"> </w:t>
      </w:r>
      <w:r w:rsidR="00F6180D">
        <w:t>for the time period</w:t>
      </w:r>
      <w:r w:rsidR="00F6180D" w:rsidRPr="00BC3784">
        <w:t xml:space="preserve"> from </w:t>
      </w:r>
      <w:r w:rsidR="00F6180D">
        <w:t>1</w:t>
      </w:r>
      <w:r w:rsidR="00F6180D" w:rsidRPr="00BC3784">
        <w:t xml:space="preserve"> </w:t>
      </w:r>
      <w:r w:rsidR="00F6180D">
        <w:t xml:space="preserve">to 0.5 </w:t>
      </w:r>
      <w:r w:rsidR="00F6180D" w:rsidRPr="00BC3784">
        <w:t>Ma</w:t>
      </w:r>
      <w:r w:rsidR="00F6180D">
        <w:t xml:space="preserve">, we simulated a </w:t>
      </w:r>
      <w:r w:rsidR="00E05287" w:rsidRPr="00BC3784">
        <w:t>gene flow</w:t>
      </w:r>
      <w:r w:rsidR="00F6180D">
        <w:t xml:space="preserve"> using the migration function in </w:t>
      </w:r>
      <w:proofErr w:type="spellStart"/>
      <w:r w:rsidR="00F6180D">
        <w:t>msprime</w:t>
      </w:r>
      <w:proofErr w:type="spellEnd"/>
      <w:r w:rsidR="00F6180D">
        <w:t xml:space="preserve"> (rate = 0.2)</w:t>
      </w:r>
      <w:r w:rsidR="00632DF9" w:rsidRPr="00BC3784">
        <w:t xml:space="preserve">. Demographic models </w:t>
      </w:r>
      <w:r w:rsidR="00A53892" w:rsidRPr="00A53892">
        <w:t>(Fig. 2)</w:t>
      </w:r>
      <w:r w:rsidR="00A53892">
        <w:t xml:space="preserve"> </w:t>
      </w:r>
      <w:r w:rsidR="00632DF9" w:rsidRPr="00BC3784">
        <w:t xml:space="preserve">were visualized in python using the package </w:t>
      </w:r>
      <w:proofErr w:type="spellStart"/>
      <w:r w:rsidR="00632DF9" w:rsidRPr="00BC3784">
        <w:t>DemesDraw</w:t>
      </w:r>
      <w:proofErr w:type="spellEnd"/>
      <w:r w:rsidR="00632DF9" w:rsidRPr="00BC3784">
        <w:t xml:space="preserve"> (Gower et al., 2022).</w:t>
      </w:r>
      <w:r w:rsidR="00C544A6">
        <w:t xml:space="preserve"> When prohibiting gene flow, our demographic model produced a phylogeny of the structure </w:t>
      </w:r>
      <w:r w:rsidR="00C544A6" w:rsidRPr="00C544A6">
        <w:t>(</w:t>
      </w:r>
      <w:r w:rsidR="00E91F76">
        <w:t>C</w:t>
      </w:r>
      <w:r w:rsidR="00C544A6" w:rsidRPr="00C544A6">
        <w:t>:3,</w:t>
      </w:r>
      <w:r w:rsidR="00D65CC5">
        <w:t xml:space="preserve"> </w:t>
      </w:r>
      <w:r w:rsidR="00C544A6" w:rsidRPr="00C544A6">
        <w:t>(</w:t>
      </w:r>
      <w:r w:rsidR="00E91F76">
        <w:t>A</w:t>
      </w:r>
      <w:r w:rsidR="00C544A6" w:rsidRPr="00C544A6">
        <w:t>:1,</w:t>
      </w:r>
      <w:r w:rsidR="00D65CC5">
        <w:t xml:space="preserve"> </w:t>
      </w:r>
      <w:r w:rsidR="00E91F76">
        <w:t>B</w:t>
      </w:r>
      <w:r w:rsidR="00C544A6" w:rsidRPr="00C544A6">
        <w:t>:1):2)</w:t>
      </w:r>
      <w:r w:rsidR="00C544A6">
        <w:t xml:space="preserve">, </w:t>
      </w:r>
      <w:r w:rsidR="006F066B">
        <w:t xml:space="preserve">mirroring the known geological </w:t>
      </w:r>
      <w:r w:rsidR="00FA6FE8">
        <w:t xml:space="preserve">event </w:t>
      </w:r>
      <w:r w:rsidR="006F066B">
        <w:t>times. Contrastingly,</w:t>
      </w:r>
      <w:r w:rsidR="00C544A6">
        <w:t xml:space="preserve"> the demographic model permitting gene flow produced a phylogeny of the structure </w:t>
      </w:r>
      <w:r w:rsidR="00C544A6" w:rsidRPr="00C544A6">
        <w:t>(</w:t>
      </w:r>
      <w:r w:rsidR="00E91F76">
        <w:t>C</w:t>
      </w:r>
      <w:r w:rsidR="00C544A6" w:rsidRPr="00C544A6">
        <w:t>:3,</w:t>
      </w:r>
      <w:r w:rsidR="00D65CC5">
        <w:t xml:space="preserve"> </w:t>
      </w:r>
      <w:r w:rsidR="00C544A6" w:rsidRPr="00C544A6">
        <w:t>(</w:t>
      </w:r>
      <w:r w:rsidR="00E91F76">
        <w:t>A</w:t>
      </w:r>
      <w:r w:rsidR="00C544A6" w:rsidRPr="00C544A6">
        <w:t>:0.</w:t>
      </w:r>
      <w:r w:rsidR="001E01E1">
        <w:t>5</w:t>
      </w:r>
      <w:r w:rsidR="00C544A6" w:rsidRPr="00C544A6">
        <w:t>,</w:t>
      </w:r>
      <w:r w:rsidR="00D65CC5">
        <w:t xml:space="preserve"> </w:t>
      </w:r>
      <w:r w:rsidR="00E91F76">
        <w:t>B</w:t>
      </w:r>
      <w:r w:rsidR="00C544A6" w:rsidRPr="00C544A6">
        <w:t>:0.</w:t>
      </w:r>
      <w:r w:rsidR="001E01E1">
        <w:t>5</w:t>
      </w:r>
      <w:r w:rsidR="00C544A6" w:rsidRPr="00C544A6">
        <w:t>):2.</w:t>
      </w:r>
      <w:r w:rsidR="001E01E1">
        <w:t>5</w:t>
      </w:r>
      <w:r w:rsidR="00C544A6" w:rsidRPr="00C544A6">
        <w:t>)</w:t>
      </w:r>
      <w:r w:rsidR="006F066B">
        <w:t>, inconsistent with the geological history known in our model</w:t>
      </w:r>
      <w:r w:rsidR="00C544A6">
        <w:t>.</w:t>
      </w:r>
      <w:r w:rsidR="00FA6FE8">
        <w:t xml:space="preserve"> These phylogenies were used in the ensuing analyses.</w:t>
      </w:r>
      <w:r w:rsidR="00107383">
        <w:t xml:space="preserve"> We enforced a root age for the tree as a uniform distribution from 3 to 4 Ma</w:t>
      </w:r>
      <w:r w:rsidR="004C3EB7">
        <w:t xml:space="preserve"> for all models</w:t>
      </w:r>
      <w:r w:rsidR="00107383">
        <w:t>.</w:t>
      </w:r>
    </w:p>
    <w:p w14:paraId="47885812" w14:textId="1393C8BA" w:rsidR="00A53892" w:rsidRPr="00A53892" w:rsidRDefault="00A53892" w:rsidP="00A53892">
      <w:pPr>
        <w:spacing w:line="360" w:lineRule="auto"/>
        <w:jc w:val="center"/>
        <w:rPr>
          <w:b/>
          <w:bCs/>
        </w:rPr>
      </w:pPr>
      <w:r>
        <w:rPr>
          <w:b/>
          <w:bCs/>
        </w:rPr>
        <w:t>Fig 2</w:t>
      </w:r>
    </w:p>
    <w:p w14:paraId="0D47C3BA" w14:textId="265968F0" w:rsidR="002278A1" w:rsidRPr="00BC3784" w:rsidRDefault="002278A1"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lastRenderedPageBreak/>
        <w:t>Biogeographic dating</w:t>
      </w:r>
      <w:r w:rsidR="00335388">
        <w:rPr>
          <w:rFonts w:ascii="Times New Roman" w:hAnsi="Times New Roman" w:cs="Times New Roman"/>
          <w:i/>
          <w:iCs/>
          <w:sz w:val="24"/>
          <w:szCs w:val="24"/>
        </w:rPr>
        <w:t xml:space="preserve"> with differing </w:t>
      </w:r>
      <w:proofErr w:type="gramStart"/>
      <w:r w:rsidR="00335388">
        <w:rPr>
          <w:rFonts w:ascii="Times New Roman" w:hAnsi="Times New Roman" w:cs="Times New Roman"/>
          <w:i/>
          <w:iCs/>
          <w:sz w:val="24"/>
          <w:szCs w:val="24"/>
        </w:rPr>
        <w:t>Biological</w:t>
      </w:r>
      <w:proofErr w:type="gramEnd"/>
      <w:r w:rsidR="00335388">
        <w:rPr>
          <w:rFonts w:ascii="Times New Roman" w:hAnsi="Times New Roman" w:cs="Times New Roman"/>
          <w:i/>
          <w:iCs/>
          <w:sz w:val="24"/>
          <w:szCs w:val="24"/>
        </w:rPr>
        <w:t xml:space="preserve"> data and Geological Priors</w:t>
      </w:r>
    </w:p>
    <w:p w14:paraId="41FE848F" w14:textId="4760E15D" w:rsidR="00335388" w:rsidRDefault="00E1548C" w:rsidP="00A703E2">
      <w:pPr>
        <w:spacing w:line="360" w:lineRule="auto"/>
      </w:pPr>
      <w:r w:rsidRPr="00BC3784">
        <w:tab/>
      </w:r>
      <w:r w:rsidR="00335388" w:rsidRPr="00BC3784">
        <w:t xml:space="preserve">We ran five </w:t>
      </w:r>
      <w:r w:rsidR="000352F4">
        <w:t>geological</w:t>
      </w:r>
      <w:r w:rsidR="00335388" w:rsidRPr="00BC3784">
        <w:t xml:space="preserve"> knowledge-level scenarios </w:t>
      </w:r>
      <w:r w:rsidR="00CB7BB1">
        <w:t xml:space="preserve">by creating different priors </w:t>
      </w:r>
      <w:r w:rsidR="00335388" w:rsidRPr="00BC3784">
        <w:t xml:space="preserve">(Fig. </w:t>
      </w:r>
      <w:r w:rsidR="000352F4">
        <w:t>3)</w:t>
      </w:r>
      <w:r w:rsidR="00335388" w:rsidRPr="00BC3784">
        <w:t xml:space="preserve">; uniform-informed, normal-informed, normal-uninformed, normal-incorrect, and unknown. We then </w:t>
      </w:r>
      <w:r w:rsidR="006A2039">
        <w:t>simulated</w:t>
      </w:r>
      <w:r w:rsidR="00335388" w:rsidRPr="00BC3784">
        <w:t xml:space="preserve"> the same five </w:t>
      </w:r>
      <w:r w:rsidR="006A2039">
        <w:t>geological</w:t>
      </w:r>
      <w:r w:rsidR="00335388" w:rsidRPr="00BC3784">
        <w:t xml:space="preserve"> knowledge-level scenarios with the second demographic model that allowed for a period of gene flow</w:t>
      </w:r>
      <w:r w:rsidR="00CB7BB1">
        <w:t>.</w:t>
      </w:r>
    </w:p>
    <w:p w14:paraId="4A741AE2" w14:textId="6558D738" w:rsidR="00A53892" w:rsidRDefault="00A53892" w:rsidP="00A53892">
      <w:pPr>
        <w:spacing w:line="360" w:lineRule="auto"/>
        <w:jc w:val="center"/>
      </w:pPr>
      <w:r>
        <w:rPr>
          <w:b/>
          <w:bCs/>
        </w:rPr>
        <w:t>Fig</w:t>
      </w:r>
      <w:r w:rsidRPr="00BC3784">
        <w:rPr>
          <w:b/>
          <w:bCs/>
        </w:rPr>
        <w:t xml:space="preserve"> </w:t>
      </w:r>
      <w:r>
        <w:rPr>
          <w:b/>
          <w:bCs/>
        </w:rPr>
        <w:t>3</w:t>
      </w:r>
    </w:p>
    <w:p w14:paraId="63B3A29E" w14:textId="5C2B3C49" w:rsidR="00EF3DBA" w:rsidRPr="00BC3784" w:rsidRDefault="00034BB5" w:rsidP="00335388">
      <w:pPr>
        <w:spacing w:line="360" w:lineRule="auto"/>
        <w:ind w:firstLine="720"/>
      </w:pPr>
      <w:r w:rsidRPr="00BC3784">
        <w:t xml:space="preserve">Biogeographic dating analyses for the model data was performed in </w:t>
      </w:r>
      <w:proofErr w:type="spellStart"/>
      <w:r w:rsidRPr="00BC3784">
        <w:t>RevBayes</w:t>
      </w:r>
      <w:proofErr w:type="spellEnd"/>
      <w:r w:rsidRPr="00BC3784">
        <w:t xml:space="preserve"> (</w:t>
      </w:r>
      <w:proofErr w:type="spellStart"/>
      <w:r w:rsidRPr="00BC3784">
        <w:t>Höhna</w:t>
      </w:r>
      <w:proofErr w:type="spellEnd"/>
      <w:r w:rsidRPr="00BC3784">
        <w:t xml:space="preserve"> et al., 2016) according to the </w:t>
      </w:r>
      <w:r w:rsidR="00314939" w:rsidRPr="00BC3784">
        <w:t>Dispersal-Extinction-Cladogenesis (DEC)</w:t>
      </w:r>
      <w:r w:rsidRPr="00BC3784">
        <w:t xml:space="preserve"> model (Landis, 2017; also see Landis et al., 2018). </w:t>
      </w:r>
      <w:r w:rsidR="00952402" w:rsidRPr="00BC3784">
        <w:t xml:space="preserve">We </w:t>
      </w:r>
      <w:r w:rsidR="00253FD4">
        <w:t>created</w:t>
      </w:r>
      <w:r w:rsidR="008C507B">
        <w:t xml:space="preserve"> new</w:t>
      </w:r>
      <w:r w:rsidR="00253FD4">
        <w:t xml:space="preserve"> </w:t>
      </w:r>
      <w:r w:rsidR="004349E7">
        <w:t>scripts</w:t>
      </w:r>
      <w:r w:rsidR="00952402" w:rsidRPr="00BC3784">
        <w:t xml:space="preserve"> </w:t>
      </w:r>
      <w:r w:rsidR="00253FD4">
        <w:t>adapted from Landis, 2017 for</w:t>
      </w:r>
      <w:r w:rsidR="00952402" w:rsidRPr="00BC3784">
        <w:t xml:space="preserve"> biogeographic dating in</w:t>
      </w:r>
      <w:r w:rsidR="00D96241" w:rsidRPr="00BC3784">
        <w:t xml:space="preserve"> </w:t>
      </w:r>
      <w:proofErr w:type="spellStart"/>
      <w:r w:rsidR="00D96241" w:rsidRPr="00BC3784">
        <w:t>RevBayes</w:t>
      </w:r>
      <w:proofErr w:type="spellEnd"/>
      <w:r w:rsidR="008C507B">
        <w:t xml:space="preserve"> </w:t>
      </w:r>
      <w:r w:rsidR="004349E7">
        <w:t xml:space="preserve">available at </w:t>
      </w:r>
      <w:commentRangeStart w:id="75"/>
      <w:r w:rsidR="008C507B" w:rsidRPr="008C507B">
        <w:t>https://github.com/Bedoya-Research-Group/BioGeoDating_Geogenomics.git</w:t>
      </w:r>
      <w:commentRangeEnd w:id="75"/>
      <w:r w:rsidR="002407E8">
        <w:rPr>
          <w:rStyle w:val="CommentReference"/>
        </w:rPr>
        <w:commentReference w:id="75"/>
      </w:r>
      <w:r w:rsidR="00D96241" w:rsidRPr="00BC3784">
        <w:t xml:space="preserve">. </w:t>
      </w:r>
      <w:r w:rsidR="007A1198" w:rsidRPr="00BC3784">
        <w:t>In this model, molecular sequence data, a phylogeny, present ranges</w:t>
      </w:r>
      <w:r w:rsidR="00952402" w:rsidRPr="00BC3784">
        <w:t>,</w:t>
      </w:r>
      <w:r w:rsidR="007A1198" w:rsidRPr="00BC3784">
        <w:t xml:space="preserve"> distances</w:t>
      </w:r>
      <w:r w:rsidR="00952402" w:rsidRPr="00BC3784">
        <w:t xml:space="preserve"> between areas</w:t>
      </w:r>
      <w:r w:rsidR="007A1198" w:rsidRPr="00BC3784">
        <w:t>,</w:t>
      </w:r>
      <w:r w:rsidR="00952402" w:rsidRPr="00BC3784">
        <w:t xml:space="preserve"> </w:t>
      </w:r>
      <w:r w:rsidR="007A1198" w:rsidRPr="00BC3784">
        <w:t>geological epoch times</w:t>
      </w:r>
      <w:r w:rsidR="00952402" w:rsidRPr="00BC3784">
        <w:t>, and dispersal probabilities across the latter</w:t>
      </w:r>
      <w:r w:rsidR="007C214A" w:rsidRPr="00BC3784">
        <w:t>,</w:t>
      </w:r>
      <w:r w:rsidR="007A1198" w:rsidRPr="00BC3784">
        <w:t xml:space="preserve"> are defined as inputs to jointly estimate phylogen</w:t>
      </w:r>
      <w:r w:rsidR="00952402" w:rsidRPr="00BC3784">
        <w:t>etic relationships, divergence times,</w:t>
      </w:r>
      <w:r w:rsidR="007A1198" w:rsidRPr="00BC3784">
        <w:t xml:space="preserve"> and biogeography. Two </w:t>
      </w:r>
      <w:r w:rsidR="007C214A" w:rsidRPr="00BC3784">
        <w:t xml:space="preserve">MCMC chains </w:t>
      </w:r>
      <w:r w:rsidR="007A1198" w:rsidRPr="00BC3784">
        <w:t xml:space="preserve">were run with 10 million generations for each of the </w:t>
      </w:r>
      <w:r w:rsidR="004A0023" w:rsidRPr="00BC3784">
        <w:t>ten</w:t>
      </w:r>
      <w:r w:rsidR="007A1198" w:rsidRPr="00BC3784">
        <w:t xml:space="preserve"> model scenarios. </w:t>
      </w:r>
      <w:r w:rsidR="004E6897" w:rsidRPr="00BC3784">
        <w:t xml:space="preserve">For all of the model scenarios, we manually set the root age of the tree to a uniform distribution between three and four </w:t>
      </w:r>
      <w:r w:rsidR="006F066B">
        <w:t>Ma</w:t>
      </w:r>
      <w:r w:rsidR="00B60A1C" w:rsidRPr="00BC3784">
        <w:t xml:space="preserve"> and </w:t>
      </w:r>
      <w:r w:rsidR="004E6897" w:rsidRPr="00BC3784">
        <w:t xml:space="preserve">set the extirpation rate </w:t>
      </w:r>
      <w:r w:rsidR="000149C0" w:rsidRPr="00BC3784">
        <w:t xml:space="preserve">to </w:t>
      </w:r>
      <w:r w:rsidR="00B60A1C" w:rsidRPr="00BC3784">
        <w:t>zero</w:t>
      </w:r>
      <w:r w:rsidR="004E6897" w:rsidRPr="00BC3784">
        <w:t xml:space="preserve">. </w:t>
      </w:r>
      <w:r w:rsidR="004A0023" w:rsidRPr="00BC3784">
        <w:t xml:space="preserve">Results were visualized using Tracer </w:t>
      </w:r>
      <w:r w:rsidR="003E2C1D" w:rsidRPr="00BC3784">
        <w:t xml:space="preserve">v1.7.2 </w:t>
      </w:r>
      <w:r w:rsidR="004A0023" w:rsidRPr="00BC3784">
        <w:t>(</w:t>
      </w:r>
      <w:proofErr w:type="spellStart"/>
      <w:r w:rsidR="003E2C1D" w:rsidRPr="00BC3784">
        <w:t>Rembaut</w:t>
      </w:r>
      <w:proofErr w:type="spellEnd"/>
      <w:r w:rsidR="003E2C1D" w:rsidRPr="00BC3784">
        <w:t xml:space="preserve"> et al., 2018</w:t>
      </w:r>
      <w:r w:rsidR="004A0023" w:rsidRPr="00BC3784">
        <w:t>)</w:t>
      </w:r>
      <w:r w:rsidR="00316EFE" w:rsidRPr="00BC3784">
        <w:t xml:space="preserve"> and convergence assessment </w:t>
      </w:r>
      <w:r w:rsidR="00C74A4E" w:rsidRPr="00BC3784">
        <w:t xml:space="preserve">for each pair of the two model runs </w:t>
      </w:r>
      <w:r w:rsidR="00316EFE" w:rsidRPr="00BC3784">
        <w:t>was examined with the R package Convenience (</w:t>
      </w:r>
      <w:proofErr w:type="spellStart"/>
      <w:r w:rsidR="00316EFE" w:rsidRPr="00BC3784">
        <w:t>Fabreti</w:t>
      </w:r>
      <w:proofErr w:type="spellEnd"/>
      <w:r w:rsidR="00316EFE" w:rsidRPr="00BC3784">
        <w:t xml:space="preserve"> &amp; </w:t>
      </w:r>
      <w:proofErr w:type="spellStart"/>
      <w:r w:rsidR="00316EFE" w:rsidRPr="00BC3784">
        <w:t>Höhna</w:t>
      </w:r>
      <w:proofErr w:type="spellEnd"/>
      <w:r w:rsidR="00316EFE" w:rsidRPr="00BC3784">
        <w:t>, 2022) to confirm adequate run times</w:t>
      </w:r>
      <w:r w:rsidR="004A0023" w:rsidRPr="00BC3784">
        <w:t xml:space="preserve">. </w:t>
      </w:r>
      <w:r w:rsidR="0078589F" w:rsidRPr="00BC3784">
        <w:t xml:space="preserve">The two generated </w:t>
      </w:r>
      <w:r w:rsidR="002C375B" w:rsidRPr="00BC3784">
        <w:t>log</w:t>
      </w:r>
      <w:r w:rsidR="00E1548C" w:rsidRPr="00BC3784">
        <w:t xml:space="preserve"> and tree</w:t>
      </w:r>
      <w:r w:rsidR="002C375B" w:rsidRPr="00BC3784">
        <w:t xml:space="preserve"> files for each model</w:t>
      </w:r>
      <w:r w:rsidR="0078589F" w:rsidRPr="00BC3784">
        <w:t xml:space="preserve"> were </w:t>
      </w:r>
      <w:r w:rsidR="00C74A4E" w:rsidRPr="00BC3784">
        <w:t xml:space="preserve">then </w:t>
      </w:r>
      <w:r w:rsidR="0078589F" w:rsidRPr="00BC3784">
        <w:t>combined</w:t>
      </w:r>
      <w:r w:rsidR="00E1548C" w:rsidRPr="00BC3784">
        <w:t xml:space="preserve"> after applying a 0.25 burn-in on each file</w:t>
      </w:r>
      <w:r w:rsidR="00BA3C6C" w:rsidRPr="00BC3784">
        <w:t>, resulting in a concatenated file with 15 million generations</w:t>
      </w:r>
      <w:r w:rsidR="0078589F" w:rsidRPr="00BC3784">
        <w:t>.</w:t>
      </w:r>
      <w:r w:rsidR="004A0023" w:rsidRPr="00BC3784">
        <w:t xml:space="preserve"> The final generated trees </w:t>
      </w:r>
      <w:r w:rsidR="0036283E">
        <w:t xml:space="preserve">and posterior distributions </w:t>
      </w:r>
      <w:r w:rsidR="004A0023" w:rsidRPr="00BC3784">
        <w:t xml:space="preserve">were visualized in </w:t>
      </w:r>
      <w:r w:rsidR="00E85F9E">
        <w:t xml:space="preserve">R using </w:t>
      </w:r>
      <w:proofErr w:type="spellStart"/>
      <w:r w:rsidR="00E85F9E">
        <w:t>RevGadgets</w:t>
      </w:r>
      <w:proofErr w:type="spellEnd"/>
      <w:r w:rsidR="00E85F9E">
        <w:t xml:space="preserve"> (</w:t>
      </w:r>
      <w:r w:rsidR="00926A46">
        <w:t>Tribble et al., 2021</w:t>
      </w:r>
      <w:r w:rsidR="00E85F9E">
        <w:t>)</w:t>
      </w:r>
      <w:r w:rsidR="004A0023" w:rsidRPr="00BC3784">
        <w:t>.</w:t>
      </w:r>
    </w:p>
    <w:p w14:paraId="7D72667B" w14:textId="77777777" w:rsidR="0079614F" w:rsidRPr="000352F4" w:rsidRDefault="00EF3DBA" w:rsidP="000352F4">
      <w:pPr>
        <w:pStyle w:val="Heading1"/>
        <w:spacing w:before="120" w:after="120"/>
        <w:rPr>
          <w:rFonts w:ascii="Times New Roman" w:hAnsi="Times New Roman" w:cs="Times New Roman"/>
          <w:smallCaps/>
          <w:sz w:val="24"/>
          <w:szCs w:val="24"/>
        </w:rPr>
      </w:pPr>
      <w:r w:rsidRPr="000352F4">
        <w:rPr>
          <w:rFonts w:ascii="Times New Roman" w:hAnsi="Times New Roman" w:cs="Times New Roman"/>
          <w:smallCaps/>
          <w:sz w:val="24"/>
          <w:szCs w:val="24"/>
        </w:rPr>
        <w:t>Results</w:t>
      </w:r>
    </w:p>
    <w:p w14:paraId="28D269C8" w14:textId="5B118E73" w:rsidR="005841AD" w:rsidRPr="00BC3784" w:rsidRDefault="00A53892" w:rsidP="00A703E2">
      <w:pPr>
        <w:spacing w:line="360" w:lineRule="auto"/>
        <w:jc w:val="center"/>
      </w:pPr>
      <w:r>
        <w:rPr>
          <w:b/>
          <w:bCs/>
        </w:rPr>
        <w:t>Fig</w:t>
      </w:r>
      <w:r w:rsidRPr="00BC3784">
        <w:rPr>
          <w:b/>
          <w:bCs/>
        </w:rPr>
        <w:t xml:space="preserve"> </w:t>
      </w:r>
      <w:r>
        <w:rPr>
          <w:b/>
          <w:bCs/>
        </w:rPr>
        <w:t>4</w:t>
      </w:r>
    </w:p>
    <w:p w14:paraId="2B30E31E" w14:textId="71D8F685" w:rsidR="00045CD6" w:rsidRPr="00BC3784" w:rsidRDefault="00D75E45" w:rsidP="00A703E2">
      <w:pPr>
        <w:spacing w:line="360" w:lineRule="auto"/>
      </w:pPr>
      <w:r w:rsidRPr="00BC3784">
        <w:tab/>
      </w:r>
      <w:r w:rsidR="00BD7BBF" w:rsidRPr="00BC3784">
        <w:t>When using correctly informed geological priors</w:t>
      </w:r>
      <w:r w:rsidR="00A856E5" w:rsidRPr="00BC3784">
        <w:t xml:space="preserve"> (</w:t>
      </w:r>
      <w:r w:rsidR="009C340A" w:rsidRPr="00BC3784">
        <w:t>Figs.</w:t>
      </w:r>
      <w:r w:rsidR="00A856E5" w:rsidRPr="00BC3784">
        <w:t xml:space="preserve"> S</w:t>
      </w:r>
      <w:r w:rsidR="000352F4">
        <w:t>1</w:t>
      </w:r>
      <w:r w:rsidR="00A856E5" w:rsidRPr="00BC3784">
        <w:t>, S</w:t>
      </w:r>
      <w:r w:rsidR="000352F4">
        <w:t>2</w:t>
      </w:r>
      <w:r w:rsidR="00A856E5" w:rsidRPr="00BC3784">
        <w:t>, S</w:t>
      </w:r>
      <w:r w:rsidR="000352F4">
        <w:t>6</w:t>
      </w:r>
      <w:r w:rsidR="00A856E5" w:rsidRPr="00BC3784">
        <w:t>, S</w:t>
      </w:r>
      <w:r w:rsidR="000352F4">
        <w:t>7</w:t>
      </w:r>
      <w:r w:rsidR="00A856E5" w:rsidRPr="00BC3784">
        <w:t>)</w:t>
      </w:r>
      <w:r w:rsidR="005661D3" w:rsidRPr="00BC3784">
        <w:t xml:space="preserve">, the </w:t>
      </w:r>
      <w:r w:rsidR="009F7B69" w:rsidRPr="00BC3784">
        <w:t>age distribution</w:t>
      </w:r>
      <w:r w:rsidR="005661D3" w:rsidRPr="00BC3784">
        <w:t xml:space="preserve"> </w:t>
      </w:r>
      <w:r w:rsidR="009F7B69" w:rsidRPr="00BC3784">
        <w:t>for</w:t>
      </w:r>
      <w:r w:rsidR="00A856E5" w:rsidRPr="00BC3784">
        <w:t xml:space="preserve"> node two</w:t>
      </w:r>
      <w:r w:rsidR="005661D3" w:rsidRPr="00BC3784">
        <w:t xml:space="preserve"> </w:t>
      </w:r>
      <w:r w:rsidR="00003407" w:rsidRPr="00BC3784">
        <w:t>began at</w:t>
      </w:r>
      <w:r w:rsidR="005661D3" w:rsidRPr="00BC3784">
        <w:t xml:space="preserve"> the true date of one </w:t>
      </w:r>
      <w:r w:rsidR="006F066B">
        <w:t>Ma</w:t>
      </w:r>
      <w:r w:rsidR="00A856E5" w:rsidRPr="00BC3784">
        <w:t xml:space="preserve"> (Table </w:t>
      </w:r>
      <w:r w:rsidR="007A2049" w:rsidRPr="00BC3784">
        <w:t>S</w:t>
      </w:r>
      <w:r w:rsidR="00A856E5" w:rsidRPr="00BC3784">
        <w:t>1), regardless of the introduction of gene flow after the split of taxa A and B at node two</w:t>
      </w:r>
      <w:r w:rsidR="005661D3" w:rsidRPr="00BC3784">
        <w:t xml:space="preserve">. </w:t>
      </w:r>
      <w:r w:rsidR="00A856E5" w:rsidRPr="00BC3784">
        <w:t xml:space="preserve">However, the </w:t>
      </w:r>
      <w:r w:rsidR="009F7B69" w:rsidRPr="00BC3784">
        <w:t>age distribution</w:t>
      </w:r>
      <w:r w:rsidR="00A856E5" w:rsidRPr="00BC3784">
        <w:t xml:space="preserve"> node two became </w:t>
      </w:r>
      <w:r w:rsidR="005679C4" w:rsidRPr="00BC3784">
        <w:t xml:space="preserve">much </w:t>
      </w:r>
      <w:r w:rsidR="00A856E5" w:rsidRPr="00BC3784">
        <w:t xml:space="preserve">younger when gene flow was incorporated into our demographic model. The absolute age of node two was predicted to be about 0.7 million years younger in models permitting gene flow. For correctly informed models, the choice between uniform and normal paleogeographic models had little influence on absolute node age regardless </w:t>
      </w:r>
      <w:r w:rsidR="00A856E5" w:rsidRPr="00BC3784">
        <w:lastRenderedPageBreak/>
        <w:t>of gene flow</w:t>
      </w:r>
      <w:r w:rsidR="008D1C50" w:rsidRPr="00BC3784">
        <w:t xml:space="preserve">, but the normal model did have a slightly older </w:t>
      </w:r>
      <w:r w:rsidR="009F7B69" w:rsidRPr="00BC3784">
        <w:t>age distribution</w:t>
      </w:r>
      <w:r w:rsidR="008D1C50" w:rsidRPr="00BC3784">
        <w:t xml:space="preserve"> </w:t>
      </w:r>
      <w:r w:rsidR="009F7B69" w:rsidRPr="00BC3784">
        <w:t>for</w:t>
      </w:r>
      <w:r w:rsidR="008D1C50" w:rsidRPr="00BC3784">
        <w:t xml:space="preserve"> node two when gene flow was prohibited</w:t>
      </w:r>
      <w:r w:rsidR="00A856E5" w:rsidRPr="00BC3784">
        <w:t xml:space="preserve">. </w:t>
      </w:r>
    </w:p>
    <w:p w14:paraId="0D85B7FD" w14:textId="562188D8" w:rsidR="005661D3" w:rsidRPr="00BC3784" w:rsidRDefault="005661D3" w:rsidP="00A703E2">
      <w:pPr>
        <w:spacing w:line="360" w:lineRule="auto"/>
      </w:pPr>
      <w:r w:rsidRPr="00BC3784">
        <w:tab/>
      </w:r>
      <w:r w:rsidR="00C70FCE" w:rsidRPr="00BC3784">
        <w:t>In t</w:t>
      </w:r>
      <w:r w:rsidRPr="00BC3784">
        <w:t>he</w:t>
      </w:r>
      <w:r w:rsidR="00C70FCE" w:rsidRPr="00BC3784">
        <w:t xml:space="preserve"> </w:t>
      </w:r>
      <w:r w:rsidRPr="00BC3784">
        <w:t>geology unknown model</w:t>
      </w:r>
      <w:r w:rsidR="00C70FCE" w:rsidRPr="00BC3784">
        <w:t>s</w:t>
      </w:r>
      <w:r w:rsidR="00A856E5" w:rsidRPr="00BC3784">
        <w:t xml:space="preserve"> (</w:t>
      </w:r>
      <w:r w:rsidR="009C340A" w:rsidRPr="00BC3784">
        <w:t>Figs.</w:t>
      </w:r>
      <w:r w:rsidR="00A856E5" w:rsidRPr="00BC3784">
        <w:t xml:space="preserve"> S</w:t>
      </w:r>
      <w:r w:rsidR="000352F4">
        <w:t>3</w:t>
      </w:r>
      <w:r w:rsidR="00A856E5" w:rsidRPr="00BC3784">
        <w:t>, S</w:t>
      </w:r>
      <w:r w:rsidR="000352F4">
        <w:t>8</w:t>
      </w:r>
      <w:r w:rsidR="00A856E5" w:rsidRPr="00BC3784">
        <w:t>)</w:t>
      </w:r>
      <w:r w:rsidRPr="00BC3784">
        <w:t>, when both prohibiting and permitting gene</w:t>
      </w:r>
      <w:r w:rsidR="009F7B69" w:rsidRPr="00BC3784">
        <w:t xml:space="preserve"> flow</w:t>
      </w:r>
      <w:r w:rsidRPr="00BC3784">
        <w:t>,</w:t>
      </w:r>
      <w:r w:rsidR="009F7B69" w:rsidRPr="00BC3784">
        <w:t xml:space="preserve"> the </w:t>
      </w:r>
      <w:r w:rsidR="00C70FCE" w:rsidRPr="00BC3784">
        <w:t>models</w:t>
      </w:r>
      <w:r w:rsidR="009F7B69" w:rsidRPr="00BC3784">
        <w:t xml:space="preserve"> found an absolute age for both nodes similar (around 0.1 million years) to the correctly informed models</w:t>
      </w:r>
      <w:r w:rsidRPr="00BC3784">
        <w:t xml:space="preserve">. Like the correctly informed model, the introduction of a short period of gene flow in the demographic history of geology unknown models had a large influence on the predicted absolute age of node </w:t>
      </w:r>
      <w:r w:rsidR="005679C4" w:rsidRPr="00BC3784">
        <w:t>two</w:t>
      </w:r>
      <w:r w:rsidRPr="00BC3784">
        <w:t xml:space="preserve">. The absolute age of node </w:t>
      </w:r>
      <w:r w:rsidR="005679C4" w:rsidRPr="00BC3784">
        <w:t>two</w:t>
      </w:r>
      <w:r w:rsidRPr="00BC3784">
        <w:t xml:space="preserve"> was found to be around </w:t>
      </w:r>
      <w:r w:rsidR="005679C4" w:rsidRPr="00BC3784">
        <w:t>0.5</w:t>
      </w:r>
      <w:r w:rsidRPr="00BC3784">
        <w:t xml:space="preserve"> million years younger when gene flow was included when compared to the unknown model prohibiting gene flow. </w:t>
      </w:r>
      <w:r w:rsidR="00C70FCE" w:rsidRPr="00BC3784">
        <w:t>Additionally, the age distributions for node two were similar to the correctly informed models when gene flow was permitted. However, in the unknown model</w:t>
      </w:r>
      <w:r w:rsidRPr="00BC3784">
        <w:t xml:space="preserve"> </w:t>
      </w:r>
      <w:r w:rsidR="00C70FCE" w:rsidRPr="00BC3784">
        <w:t>prohibiting gene flow, the age</w:t>
      </w:r>
      <w:r w:rsidRPr="00BC3784">
        <w:t xml:space="preserve"> </w:t>
      </w:r>
      <w:r w:rsidR="00C70FCE" w:rsidRPr="00BC3784">
        <w:t>distribution for</w:t>
      </w:r>
      <w:r w:rsidRPr="00BC3784">
        <w:t xml:space="preserve"> node </w:t>
      </w:r>
      <w:r w:rsidR="005679C4" w:rsidRPr="00BC3784">
        <w:t>two</w:t>
      </w:r>
      <w:r w:rsidRPr="00BC3784">
        <w:t xml:space="preserve"> was dated </w:t>
      </w:r>
      <w:r w:rsidR="00C70FCE" w:rsidRPr="00BC3784">
        <w:t>more broadly than the correctly informed models that prohibited gene flow</w:t>
      </w:r>
      <w:r w:rsidRPr="00BC3784">
        <w:t>.</w:t>
      </w:r>
      <w:r w:rsidR="005679C4" w:rsidRPr="00BC3784">
        <w:t xml:space="preserve"> </w:t>
      </w:r>
    </w:p>
    <w:p w14:paraId="5DF02054" w14:textId="5CC0D055" w:rsidR="00BD7BBF" w:rsidRPr="00BC3784" w:rsidRDefault="00BD7BBF" w:rsidP="00A703E2">
      <w:pPr>
        <w:spacing w:line="360" w:lineRule="auto"/>
      </w:pPr>
      <w:r w:rsidRPr="00BC3784">
        <w:tab/>
        <w:t xml:space="preserve">When incorrect geological priors were </w:t>
      </w:r>
      <w:r w:rsidR="00A856E5" w:rsidRPr="00BC3784">
        <w:t>used in the model (</w:t>
      </w:r>
      <w:r w:rsidR="009C340A" w:rsidRPr="00BC3784">
        <w:t>Figs.</w:t>
      </w:r>
      <w:r w:rsidR="00A856E5" w:rsidRPr="00BC3784">
        <w:t xml:space="preserve"> S</w:t>
      </w:r>
      <w:r w:rsidR="000352F4">
        <w:t>4</w:t>
      </w:r>
      <w:r w:rsidR="00A856E5" w:rsidRPr="00BC3784">
        <w:t>, S</w:t>
      </w:r>
      <w:r w:rsidR="000352F4">
        <w:t>5</w:t>
      </w:r>
      <w:r w:rsidR="00A856E5" w:rsidRPr="00BC3784">
        <w:t>, S</w:t>
      </w:r>
      <w:r w:rsidR="000352F4">
        <w:t>9</w:t>
      </w:r>
      <w:r w:rsidRPr="00BC3784">
        <w:t>,</w:t>
      </w:r>
      <w:r w:rsidR="00A856E5" w:rsidRPr="00BC3784">
        <w:t xml:space="preserve"> S1</w:t>
      </w:r>
      <w:r w:rsidR="000352F4">
        <w:t>0</w:t>
      </w:r>
      <w:r w:rsidR="00A856E5" w:rsidRPr="00BC3784">
        <w:t xml:space="preserve">), results for absolute node age and the </w:t>
      </w:r>
      <w:r w:rsidR="008D1C50" w:rsidRPr="00BC3784">
        <w:t>age distribution for node two</w:t>
      </w:r>
      <w:r w:rsidR="001827A2" w:rsidRPr="00BC3784">
        <w:t xml:space="preserve"> shifted</w:t>
      </w:r>
      <w:r w:rsidR="00CD0F7C" w:rsidRPr="00BC3784">
        <w:t xml:space="preserve"> in models prohibiting gene flow</w:t>
      </w:r>
      <w:r w:rsidR="001827A2" w:rsidRPr="00BC3784">
        <w:t xml:space="preserve">. </w:t>
      </w:r>
      <w:r w:rsidR="00CD0F7C" w:rsidRPr="00BC3784">
        <w:t>The absolute age for node two was about 0.5 years older in both incorrect models prohibiting gene flow, and the age distribution for node two was dated as older as well. Interestingly, in the models that permitted gene flow, the incorrect, correctly informed, and unknown models all produced similar (</w:t>
      </w:r>
      <w:r w:rsidR="00C855EF" w:rsidRPr="00BC3784">
        <w:t>around</w:t>
      </w:r>
      <w:r w:rsidR="00CD0F7C" w:rsidRPr="00BC3784">
        <w:t xml:space="preserve"> 0.1 million years) results. </w:t>
      </w:r>
      <w:r w:rsidR="001827A2" w:rsidRPr="00BC3784">
        <w:t xml:space="preserve">Predictably, the estimated absolute age for node one remained roughly unchanged, as it was not manipulated in the epoch time estimation nor the demographic model. </w:t>
      </w:r>
      <w:r w:rsidR="00CD0F7C" w:rsidRPr="00BC3784">
        <w:t>There were no notable differences in the age estimations between using the uniform or normal distributions in the incorrect models.</w:t>
      </w:r>
    </w:p>
    <w:p w14:paraId="601511ED" w14:textId="77777777" w:rsidR="00EF3DBA" w:rsidRPr="003A3BBE" w:rsidRDefault="00EF3DBA"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t>Discussion</w:t>
      </w:r>
    </w:p>
    <w:p w14:paraId="235DA204" w14:textId="77777777" w:rsidR="00212FAB" w:rsidRPr="00BC3784" w:rsidRDefault="00B337A1"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Geologically unknown prior</w:t>
      </w:r>
      <w:r w:rsidR="005E24E7" w:rsidRPr="00BC3784">
        <w:rPr>
          <w:rFonts w:ascii="Times New Roman" w:hAnsi="Times New Roman" w:cs="Times New Roman"/>
          <w:i/>
          <w:iCs/>
          <w:sz w:val="24"/>
          <w:szCs w:val="24"/>
        </w:rPr>
        <w:t xml:space="preserve"> </w:t>
      </w:r>
      <w:r w:rsidR="00212FAB" w:rsidRPr="00BC3784">
        <w:rPr>
          <w:rFonts w:ascii="Times New Roman" w:hAnsi="Times New Roman" w:cs="Times New Roman"/>
          <w:i/>
          <w:iCs/>
          <w:sz w:val="24"/>
          <w:szCs w:val="24"/>
        </w:rPr>
        <w:t xml:space="preserve">data </w:t>
      </w:r>
      <w:r w:rsidRPr="00BC3784">
        <w:rPr>
          <w:rFonts w:ascii="Times New Roman" w:hAnsi="Times New Roman" w:cs="Times New Roman"/>
          <w:i/>
          <w:iCs/>
          <w:sz w:val="24"/>
          <w:szCs w:val="24"/>
        </w:rPr>
        <w:t>dates phylogenies comparably to accurate geological priors</w:t>
      </w:r>
    </w:p>
    <w:p w14:paraId="5A1D4307" w14:textId="77777777" w:rsidR="00B337A1" w:rsidRPr="00BC3784" w:rsidRDefault="00E1548C" w:rsidP="00A703E2">
      <w:pPr>
        <w:spacing w:line="360" w:lineRule="auto"/>
      </w:pPr>
      <w:r w:rsidRPr="00BC3784">
        <w:tab/>
      </w:r>
      <w:r w:rsidR="000A7714" w:rsidRPr="00BC3784">
        <w:t xml:space="preserve">Our results found that models with a flat, unknown geological prior performed </w:t>
      </w:r>
      <w:r w:rsidR="007B41F9" w:rsidRPr="00BC3784">
        <w:t>nearly</w:t>
      </w:r>
      <w:r w:rsidR="000A7714" w:rsidRPr="00BC3784">
        <w:t xml:space="preserve"> as well at estimating divergence times as models with a uniform or normal geological prior centered around correct times. Correct, well-informed</w:t>
      </w:r>
      <w:r w:rsidR="0079614F" w:rsidRPr="00BC3784">
        <w:t xml:space="preserve"> simulated data successfully being able to predict the timing of the emergence of biogeographic barriers</w:t>
      </w:r>
      <w:r w:rsidR="00B768A9" w:rsidRPr="00BC3784">
        <w:t xml:space="preserve"> without prior </w:t>
      </w:r>
      <w:r w:rsidR="000A7714" w:rsidRPr="00BC3784">
        <w:t xml:space="preserve">historic geographic </w:t>
      </w:r>
      <w:r w:rsidR="00B768A9" w:rsidRPr="00BC3784">
        <w:t>information suggests exciting opportunities to test new biogeographic hypotheses.</w:t>
      </w:r>
      <w:r w:rsidR="000A7714" w:rsidRPr="00BC3784">
        <w:t xml:space="preserve"> These results confirm the critical idea in </w:t>
      </w:r>
      <w:proofErr w:type="spellStart"/>
      <w:r w:rsidR="000A7714" w:rsidRPr="00BC3784">
        <w:t>geogenomics</w:t>
      </w:r>
      <w:proofErr w:type="spellEnd"/>
      <w:r w:rsidR="000A7714" w:rsidRPr="00BC3784">
        <w:t xml:space="preserve"> that biology and geography may reciprocally inform each other</w:t>
      </w:r>
      <w:r w:rsidR="00832D1B" w:rsidRPr="00BC3784">
        <w:t>.</w:t>
      </w:r>
      <w:r w:rsidR="00E27538" w:rsidRPr="00BC3784">
        <w:t xml:space="preserve"> </w:t>
      </w:r>
    </w:p>
    <w:p w14:paraId="2FA139A3" w14:textId="77777777" w:rsidR="005E24E7" w:rsidRPr="00BC3784" w:rsidRDefault="005E24E7" w:rsidP="00A703E2">
      <w:pPr>
        <w:spacing w:line="360" w:lineRule="auto"/>
      </w:pPr>
      <w:r w:rsidRPr="00BC3784">
        <w:lastRenderedPageBreak/>
        <w:tab/>
      </w:r>
      <w:r w:rsidR="00B337A1" w:rsidRPr="00BC3784">
        <w:t xml:space="preserve">While the strong performance of the molecular data is exciting, it should be noted that in our simulations, our </w:t>
      </w:r>
      <w:r w:rsidR="00760E2D" w:rsidRPr="00BC3784">
        <w:t>molecular data was “perfec</w:t>
      </w:r>
      <w:r w:rsidR="005872B6" w:rsidRPr="00BC3784">
        <w:t xml:space="preserve">t”: a model scenario in which genetic sequences had no missing data. Additionally, we assume our taxon sampling was complete; there were no unknown extant taxa nor extinct taxa in our group that lacked molecular data. </w:t>
      </w:r>
      <w:r w:rsidR="000338DE" w:rsidRPr="00BC3784">
        <w:t xml:space="preserve">Yet, </w:t>
      </w:r>
      <w:r w:rsidR="00037BE3" w:rsidRPr="00BC3784">
        <w:t xml:space="preserve">has been thought </w:t>
      </w:r>
      <w:r w:rsidR="000338DE" w:rsidRPr="00BC3784">
        <w:t>that missing data at the molecular (Roure et al., 2013) and taxonomic levels (</w:t>
      </w:r>
      <w:r w:rsidR="00037BE3" w:rsidRPr="00BC3784">
        <w:t>Zwickl &amp; Hillis, 2002</w:t>
      </w:r>
      <w:r w:rsidR="000338DE" w:rsidRPr="00BC3784">
        <w:t>)</w:t>
      </w:r>
      <w:r w:rsidR="00037BE3" w:rsidRPr="00BC3784">
        <w:t xml:space="preserve"> may negatively influence the accuracy</w:t>
      </w:r>
      <w:r w:rsidR="000338DE" w:rsidRPr="00BC3784">
        <w:t xml:space="preserve"> </w:t>
      </w:r>
      <w:r w:rsidR="00037BE3" w:rsidRPr="00BC3784">
        <w:t>of phylogenies, which could in turn create issues downstream in dating methods. Additionally,</w:t>
      </w:r>
      <w:r w:rsidR="000338DE" w:rsidRPr="00BC3784">
        <w:t xml:space="preserve"> </w:t>
      </w:r>
      <w:r w:rsidR="00037BE3" w:rsidRPr="00BC3784">
        <w:t>our model dataset lacked common informatic errors like</w:t>
      </w:r>
      <w:r w:rsidR="000338DE" w:rsidRPr="00BC3784">
        <w:t xml:space="preserve"> inaccurate </w:t>
      </w:r>
      <w:r w:rsidR="00061877" w:rsidRPr="00BC3784">
        <w:t>molecular alignment (</w:t>
      </w:r>
      <w:r w:rsidR="00420B06" w:rsidRPr="00BC3784">
        <w:t>Ogden &amp; Rosenberg, 2006</w:t>
      </w:r>
      <w:r w:rsidR="00061877" w:rsidRPr="00BC3784">
        <w:t xml:space="preserve">) </w:t>
      </w:r>
      <w:r w:rsidR="00037BE3" w:rsidRPr="00BC3784">
        <w:t>or</w:t>
      </w:r>
      <w:r w:rsidR="00061877" w:rsidRPr="00BC3784">
        <w:t xml:space="preserve"> erroneous taxonomic identification (</w:t>
      </w:r>
      <w:r w:rsidR="00420B06" w:rsidRPr="00BC3784">
        <w:t>de Almeida et al., 2023</w:t>
      </w:r>
      <w:r w:rsidR="00061877" w:rsidRPr="00BC3784">
        <w:t xml:space="preserve">) </w:t>
      </w:r>
      <w:r w:rsidR="00037BE3" w:rsidRPr="00BC3784">
        <w:t>both of which may lead to inaccurate</w:t>
      </w:r>
      <w:r w:rsidR="00061877" w:rsidRPr="00BC3784">
        <w:t xml:space="preserve"> phylogen</w:t>
      </w:r>
      <w:r w:rsidR="00037BE3" w:rsidRPr="00BC3784">
        <w:t xml:space="preserve">ies and biogeographic dating. </w:t>
      </w:r>
      <w:r w:rsidR="000338DE" w:rsidRPr="00BC3784">
        <w:t xml:space="preserve">In realistic datasets, imperfect molecular data may interfere with the ability of molecular data to accurately test geographic hypotheses. </w:t>
      </w:r>
    </w:p>
    <w:p w14:paraId="572CF0BD" w14:textId="77777777" w:rsidR="00D61BF8" w:rsidRPr="00BC3784" w:rsidRDefault="00D61BF8" w:rsidP="00A703E2">
      <w:pPr>
        <w:spacing w:line="360" w:lineRule="auto"/>
      </w:pPr>
      <w:r w:rsidRPr="00BC3784">
        <w:tab/>
        <w:t xml:space="preserve">Furthering genomic data acquisition and empirical analyses in model systems such as montane or riparian species has been proposed (Bedoya, 2024) as the next steps in furthering the empirical testing of reciprocal geographic-biological dating methods. Model systems such as these that lack known demographic histories of gene flow, have </w:t>
      </w:r>
      <w:r w:rsidR="00006693" w:rsidRPr="00BC3784">
        <w:t xml:space="preserve">strongly-supported biogeographic histories, and already have accepted dated phylogenies through adequate fossil calibrations (such as Landis et al., 2021) will be necessary to explore the possibilities of dating geographic events through biological data. </w:t>
      </w:r>
    </w:p>
    <w:p w14:paraId="721C6A49" w14:textId="77777777" w:rsidR="005E24E7" w:rsidRPr="00BC3784" w:rsidRDefault="005E24E7"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Incorrect geographic historical data alters dating accuracy</w:t>
      </w:r>
    </w:p>
    <w:p w14:paraId="47265460" w14:textId="4E4D5B9D" w:rsidR="00A852B9" w:rsidRPr="00BC3784" w:rsidRDefault="00E1548C" w:rsidP="00A703E2">
      <w:pPr>
        <w:spacing w:line="360" w:lineRule="auto"/>
      </w:pPr>
      <w:r w:rsidRPr="00BC3784">
        <w:tab/>
      </w:r>
      <w:r w:rsidR="00832D1B" w:rsidRPr="00BC3784">
        <w:t xml:space="preserve">With the introduction of incorrect prior information, however, models performed significantly worse in predicting geological history. </w:t>
      </w:r>
      <w:r w:rsidR="000A7714" w:rsidRPr="00BC3784">
        <w:t xml:space="preserve">This supports previous studies that have indicated </w:t>
      </w:r>
      <w:r w:rsidR="004973D5" w:rsidRPr="00BC3784">
        <w:t xml:space="preserve">incorrect </w:t>
      </w:r>
      <w:r w:rsidR="000A7714" w:rsidRPr="00BC3784">
        <w:t>assumptions</w:t>
      </w:r>
      <w:r w:rsidR="004973D5" w:rsidRPr="00BC3784">
        <w:t xml:space="preserve"> within the DEC</w:t>
      </w:r>
      <w:r w:rsidR="008176F8" w:rsidRPr="00BC3784">
        <w:t xml:space="preserve"> (Magalhaes et al., 2021) and fossilized birth-death (</w:t>
      </w:r>
      <w:r w:rsidR="008C0202" w:rsidRPr="00BC3784">
        <w:t>Barido-</w:t>
      </w:r>
      <w:proofErr w:type="spellStart"/>
      <w:r w:rsidR="008C0202" w:rsidRPr="00BC3784">
        <w:t>Sottani</w:t>
      </w:r>
      <w:proofErr w:type="spellEnd"/>
      <w:r w:rsidR="008C0202" w:rsidRPr="00BC3784">
        <w:t xml:space="preserve"> et al., 2020</w:t>
      </w:r>
      <w:r w:rsidR="008176F8" w:rsidRPr="00BC3784">
        <w:t>)</w:t>
      </w:r>
      <w:r w:rsidR="004973D5" w:rsidRPr="00BC3784">
        <w:t xml:space="preserve"> model</w:t>
      </w:r>
      <w:r w:rsidR="008176F8" w:rsidRPr="00BC3784">
        <w:t>s</w:t>
      </w:r>
      <w:r w:rsidR="000A7714" w:rsidRPr="00BC3784">
        <w:t xml:space="preserve"> have large impacts on inference in biogeographic estimations</w:t>
      </w:r>
      <w:r w:rsidR="008176F8" w:rsidRPr="00BC3784">
        <w:t>.</w:t>
      </w:r>
      <w:r w:rsidR="006B3CCF" w:rsidRPr="00BC3784">
        <w:t xml:space="preserve"> Considering debate continues over the timing of influential </w:t>
      </w:r>
      <w:r w:rsidR="00032C64">
        <w:t>geological</w:t>
      </w:r>
      <w:r w:rsidR="00032C64" w:rsidRPr="00BC3784">
        <w:t xml:space="preserve"> </w:t>
      </w:r>
      <w:r w:rsidR="006B3CCF" w:rsidRPr="00BC3784">
        <w:t>events (White et al., 2013; Zheng, 2015), the selection of accurately resolved paleogeographic priors is critical.</w:t>
      </w:r>
      <w:r w:rsidR="009F1531" w:rsidRPr="00BC3784">
        <w:t xml:space="preserve"> </w:t>
      </w:r>
      <w:r w:rsidR="008C0202" w:rsidRPr="00BC3784">
        <w:t>Further work should</w:t>
      </w:r>
      <w:r w:rsidR="00A852B9" w:rsidRPr="00BC3784">
        <w:t xml:space="preserve"> also</w:t>
      </w:r>
      <w:r w:rsidR="008C0202" w:rsidRPr="00BC3784">
        <w:t xml:space="preserve"> explore</w:t>
      </w:r>
      <w:r w:rsidR="008176F8" w:rsidRPr="00BC3784">
        <w:t xml:space="preserve"> the impact of these historic geographic</w:t>
      </w:r>
      <w:r w:rsidR="004973D5" w:rsidRPr="00BC3784">
        <w:t xml:space="preserve"> assumptions </w:t>
      </w:r>
      <w:r w:rsidR="008176F8" w:rsidRPr="00BC3784">
        <w:t>in other</w:t>
      </w:r>
      <w:r w:rsidR="00A852B9" w:rsidRPr="00BC3784">
        <w:t xml:space="preserve"> biogeographic</w:t>
      </w:r>
      <w:r w:rsidR="008176F8" w:rsidRPr="00BC3784">
        <w:t xml:space="preserve"> models</w:t>
      </w:r>
      <w:r w:rsidR="008C0202" w:rsidRPr="00BC3784">
        <w:t xml:space="preserve"> like</w:t>
      </w:r>
      <w:r w:rsidR="000A7714" w:rsidRPr="00BC3784">
        <w:t xml:space="preserve"> DEC</w:t>
      </w:r>
      <w:r w:rsidR="008C0202" w:rsidRPr="00BC3784">
        <w:t xml:space="preserve">+J </w:t>
      </w:r>
      <w:r w:rsidR="000A7714" w:rsidRPr="00BC3784">
        <w:t>(Matzke, 2014)</w:t>
      </w:r>
      <w:r w:rsidR="008C0202" w:rsidRPr="00BC3784">
        <w:t>, which</w:t>
      </w:r>
      <w:r w:rsidR="00790DFA" w:rsidRPr="00BC3784">
        <w:t xml:space="preserve"> </w:t>
      </w:r>
      <w:r w:rsidR="00A852B9" w:rsidRPr="00BC3784">
        <w:t>have been debated regarding ability to</w:t>
      </w:r>
      <w:r w:rsidR="008C0202" w:rsidRPr="00BC3784">
        <w:t xml:space="preserve"> </w:t>
      </w:r>
      <w:r w:rsidR="00790DFA" w:rsidRPr="00BC3784">
        <w:t xml:space="preserve">accurately parameterize the rates of speciation (Ree &amp; </w:t>
      </w:r>
      <w:r w:rsidR="00790DFA" w:rsidRPr="00147FC6">
        <w:t>Sanm</w:t>
      </w:r>
      <w:r w:rsidR="00790DFA" w:rsidRPr="00BC3784">
        <w:t>artin, 2018)</w:t>
      </w:r>
      <w:r w:rsidR="00A852B9" w:rsidRPr="00BC3784">
        <w:t>, as the accuracy of model assumptions likely plays a large role in the accuracy of phylogenetic dating results.</w:t>
      </w:r>
    </w:p>
    <w:p w14:paraId="247FC968" w14:textId="77777777" w:rsidR="00784F57" w:rsidRPr="00BC3784" w:rsidRDefault="00A852B9" w:rsidP="00A703E2">
      <w:pPr>
        <w:spacing w:line="360" w:lineRule="auto"/>
      </w:pPr>
      <w:r w:rsidRPr="00BC3784">
        <w:lastRenderedPageBreak/>
        <w:tab/>
      </w:r>
      <w:r w:rsidR="000A7714" w:rsidRPr="00BC3784">
        <w:t>R</w:t>
      </w:r>
      <w:r w:rsidR="00832D1B" w:rsidRPr="00BC3784">
        <w:t xml:space="preserve">esearchers should be conservative and cautious when creating strict priors in </w:t>
      </w:r>
      <w:r w:rsidR="008463FC" w:rsidRPr="00BC3784">
        <w:t>biogeographic dating</w:t>
      </w:r>
      <w:r w:rsidR="00832D1B" w:rsidRPr="00BC3784">
        <w:t xml:space="preserve"> methods</w:t>
      </w:r>
      <w:r w:rsidR="007B41F9" w:rsidRPr="00BC3784">
        <w:t>, especially considering the fact that with our accurate simulated molecular data, a flat geological prior performed nearly as well as correctly-informed priors</w:t>
      </w:r>
      <w:r w:rsidR="00832D1B" w:rsidRPr="00BC3784">
        <w:t>.</w:t>
      </w:r>
      <w:r w:rsidR="00784F57" w:rsidRPr="00BC3784">
        <w:t xml:space="preserve"> </w:t>
      </w:r>
    </w:p>
    <w:p w14:paraId="555E6F26" w14:textId="77777777" w:rsidR="005E24E7" w:rsidRPr="00BC3784" w:rsidRDefault="005E24E7"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Demographic models that allow gene flow alter dating accuracy</w:t>
      </w:r>
    </w:p>
    <w:p w14:paraId="22DAF2E0" w14:textId="324B4F3E" w:rsidR="007E1C20" w:rsidRPr="00BC3784" w:rsidRDefault="00E27538" w:rsidP="00A703E2">
      <w:pPr>
        <w:spacing w:line="360" w:lineRule="auto"/>
      </w:pPr>
      <w:r w:rsidRPr="00BC3784">
        <w:tab/>
        <w:t xml:space="preserve">When demographic models allowed for gene flow, </w:t>
      </w:r>
      <w:r w:rsidR="007B41F9" w:rsidRPr="00BC3784">
        <w:t>the predicted cladogenesis times were found to be significantly younger, regardless of the historic geographic prior used</w:t>
      </w:r>
      <w:r w:rsidRPr="00BC3784">
        <w:t xml:space="preserve">. </w:t>
      </w:r>
      <w:r w:rsidR="007E1C20" w:rsidRPr="00BC3784">
        <w:t xml:space="preserve">The fact that all models allowing gene flow, regardless of the </w:t>
      </w:r>
      <w:r w:rsidR="00032C64">
        <w:t>geological</w:t>
      </w:r>
      <w:r w:rsidR="00032C64" w:rsidRPr="00BC3784">
        <w:t xml:space="preserve"> </w:t>
      </w:r>
      <w:r w:rsidR="007E1C20" w:rsidRPr="00BC3784">
        <w:t xml:space="preserve">information present, produced similar results suggests that the existence of gene flow in molecular data creates a significant barrier to the accurate implementation in using </w:t>
      </w:r>
      <w:r w:rsidR="00032C64">
        <w:t>geological</w:t>
      </w:r>
      <w:r w:rsidR="00032C64" w:rsidRPr="00BC3784">
        <w:t xml:space="preserve"> </w:t>
      </w:r>
      <w:r w:rsidR="007E1C20" w:rsidRPr="00BC3784">
        <w:t xml:space="preserve">data to date phylogenies. </w:t>
      </w:r>
      <w:r w:rsidR="00C8453C" w:rsidRPr="00BC3784">
        <w:t>Current work</w:t>
      </w:r>
      <w:r w:rsidR="007E1C20" w:rsidRPr="00BC3784">
        <w:t xml:space="preserve"> continues to reveal histories of introgression (Stull et al., 2023), </w:t>
      </w:r>
      <w:r w:rsidR="0033191C" w:rsidRPr="00BC3784">
        <w:t>including from extinct lineages (</w:t>
      </w:r>
      <w:proofErr w:type="spellStart"/>
      <w:r w:rsidR="0033191C" w:rsidRPr="00BC3784">
        <w:t>Tricou</w:t>
      </w:r>
      <w:proofErr w:type="spellEnd"/>
      <w:r w:rsidR="0033191C" w:rsidRPr="00BC3784">
        <w:t xml:space="preserve"> et al., 2022)</w:t>
      </w:r>
      <w:r w:rsidR="00C8453C" w:rsidRPr="00BC3784">
        <w:t>,</w:t>
      </w:r>
      <w:r w:rsidR="0033191C" w:rsidRPr="00BC3784">
        <w:t xml:space="preserve"> which did not exist in our model system</w:t>
      </w:r>
      <w:r w:rsidR="00C8453C" w:rsidRPr="00BC3784">
        <w:t>.</w:t>
      </w:r>
      <w:r w:rsidR="0033191C" w:rsidRPr="00BC3784">
        <w:t xml:space="preserve"> </w:t>
      </w:r>
      <w:r w:rsidR="00C8453C" w:rsidRPr="00BC3784">
        <w:t>R</w:t>
      </w:r>
      <w:r w:rsidR="007E1C20" w:rsidRPr="00BC3784">
        <w:t xml:space="preserve">esearchers should take caution in using </w:t>
      </w:r>
      <w:r w:rsidR="00032C64">
        <w:t>geological</w:t>
      </w:r>
      <w:r w:rsidR="00032C64" w:rsidRPr="00BC3784">
        <w:t xml:space="preserve"> </w:t>
      </w:r>
      <w:r w:rsidR="007E1C20" w:rsidRPr="00BC3784">
        <w:t>priors to date phylogenies with known or suspected gene flow.</w:t>
      </w:r>
    </w:p>
    <w:p w14:paraId="44A44EB2" w14:textId="1C7AE5C4" w:rsidR="00510D59" w:rsidRPr="00BC3784" w:rsidRDefault="007E1C20" w:rsidP="00A703E2">
      <w:pPr>
        <w:spacing w:line="360" w:lineRule="auto"/>
      </w:pPr>
      <w:r w:rsidRPr="00BC3784">
        <w:tab/>
      </w:r>
      <w:r w:rsidR="007B41F9" w:rsidRPr="00BC3784">
        <w:t xml:space="preserve">While gene flow may interfere with inferring the correct biogeographic history, </w:t>
      </w:r>
      <w:r w:rsidRPr="00BC3784">
        <w:t xml:space="preserve">further research may develop methods that allow systematists to properly date phylogenies of systems that include rampant gene flow. In fact, if properly diagnosed, the </w:t>
      </w:r>
      <w:r w:rsidR="00C50A8B" w:rsidRPr="00BC3784">
        <w:t>detecti</w:t>
      </w:r>
      <w:r w:rsidRPr="00BC3784">
        <w:t xml:space="preserve">on </w:t>
      </w:r>
      <w:r w:rsidR="00C50A8B" w:rsidRPr="00BC3784">
        <w:t>of gene flow itself may be a tool to understand the history of</w:t>
      </w:r>
      <w:r w:rsidR="00E27538" w:rsidRPr="00BC3784">
        <w:t xml:space="preserve"> past </w:t>
      </w:r>
      <w:r w:rsidRPr="00BC3784">
        <w:t>bio</w:t>
      </w:r>
      <w:r w:rsidR="00E27538" w:rsidRPr="00BC3784">
        <w:t>geographic connections</w:t>
      </w:r>
      <w:r w:rsidRPr="00BC3784">
        <w:t xml:space="preserve">, as gene flow is more likely to occur between species that have </w:t>
      </w:r>
      <w:r w:rsidR="002904A2" w:rsidRPr="00BC3784">
        <w:t>geographic overlap</w:t>
      </w:r>
      <w:r w:rsidRPr="00BC3784">
        <w:t xml:space="preserve"> (</w:t>
      </w:r>
      <w:r w:rsidR="002904A2" w:rsidRPr="00BC3784">
        <w:t>Liu et al., 2024</w:t>
      </w:r>
      <w:r w:rsidRPr="00BC3784">
        <w:t>)</w:t>
      </w:r>
      <w:r w:rsidR="00147FC6">
        <w:t xml:space="preserve"> and in areas with ephemeral geological barriers (Araya-Donoso et al., 2022).</w:t>
      </w:r>
    </w:p>
    <w:p w14:paraId="334F05BB" w14:textId="48DFEF1C"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Funding Acknowledgement</w:t>
      </w:r>
    </w:p>
    <w:p w14:paraId="08FF73E7" w14:textId="37DB2C88" w:rsidR="000E107B" w:rsidRPr="000E107B" w:rsidRDefault="000E107B" w:rsidP="000E107B">
      <w:r>
        <w:tab/>
        <w:t>X</w:t>
      </w:r>
    </w:p>
    <w:p w14:paraId="514CD18E" w14:textId="1533F421"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Acknowledgements</w:t>
      </w:r>
    </w:p>
    <w:p w14:paraId="510677A6" w14:textId="3A7D8183" w:rsidR="00DD282A" w:rsidRPr="00DD282A" w:rsidRDefault="00DD282A" w:rsidP="00DD282A">
      <w:pPr>
        <w:spacing w:line="360" w:lineRule="auto"/>
      </w:pPr>
      <w:r>
        <w:tab/>
      </w:r>
      <w:r w:rsidRPr="00BC3784">
        <w:t>Code used to run our model simulations was adapted from existing code produced in Landis, 2017 and Landis et al., 2018.</w:t>
      </w:r>
    </w:p>
    <w:p w14:paraId="5B73EC4C" w14:textId="21527CBD"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Data Availability Statement</w:t>
      </w:r>
    </w:p>
    <w:p w14:paraId="5D594095" w14:textId="1C278842" w:rsidR="003A3BBE" w:rsidRPr="003A3BBE" w:rsidRDefault="003A3BBE" w:rsidP="003A3BBE">
      <w:pPr>
        <w:spacing w:line="360" w:lineRule="auto"/>
        <w:ind w:firstLine="720"/>
      </w:pPr>
      <w:r>
        <w:t xml:space="preserve">All code for the generation data and analyses included here is available at the following GitHub repository </w:t>
      </w:r>
      <w:r w:rsidRPr="003A3BBE">
        <w:t>https://github.com/Bedoya-Research-Group/River_phylogeography</w:t>
      </w:r>
    </w:p>
    <w:p w14:paraId="415B9C2F" w14:textId="5FA822AC" w:rsidR="00035803" w:rsidRPr="00ED1805" w:rsidRDefault="003A3BBE" w:rsidP="003A3BBE">
      <w:pPr>
        <w:pStyle w:val="Heading1"/>
        <w:spacing w:before="120" w:after="120"/>
        <w:rPr>
          <w:rFonts w:ascii="Times New Roman" w:hAnsi="Times New Roman" w:cs="Times New Roman"/>
          <w:smallCaps/>
          <w:sz w:val="24"/>
          <w:szCs w:val="24"/>
          <w:lang w:val="es-ES"/>
        </w:rPr>
      </w:pPr>
      <w:proofErr w:type="spellStart"/>
      <w:r w:rsidRPr="00ED1805">
        <w:rPr>
          <w:rFonts w:ascii="Times New Roman" w:hAnsi="Times New Roman" w:cs="Times New Roman"/>
          <w:smallCaps/>
          <w:sz w:val="24"/>
          <w:szCs w:val="24"/>
          <w:lang w:val="es-ES"/>
        </w:rPr>
        <w:t>References</w:t>
      </w:r>
      <w:proofErr w:type="spellEnd"/>
    </w:p>
    <w:p w14:paraId="09338B2D" w14:textId="2AE4B8D4" w:rsidR="0056789A" w:rsidRPr="0056789A" w:rsidRDefault="0056789A" w:rsidP="0056789A">
      <w:pPr>
        <w:spacing w:line="360" w:lineRule="auto"/>
        <w:rPr>
          <w:color w:val="000000"/>
        </w:rPr>
      </w:pPr>
      <w:r w:rsidRPr="00ED1805">
        <w:rPr>
          <w:color w:val="000000"/>
          <w:lang w:val="es-ES"/>
        </w:rPr>
        <w:t xml:space="preserve">de Almeida, R. F., Pellegrini, M. O. O., de Morais, I. L., </w:t>
      </w:r>
      <w:proofErr w:type="spellStart"/>
      <w:r w:rsidRPr="00ED1805">
        <w:rPr>
          <w:color w:val="000000"/>
          <w:lang w:val="es-ES"/>
        </w:rPr>
        <w:t>Simão-Bianchini</w:t>
      </w:r>
      <w:proofErr w:type="spellEnd"/>
      <w:r w:rsidRPr="00ED1805">
        <w:rPr>
          <w:color w:val="000000"/>
          <w:lang w:val="es-ES"/>
        </w:rPr>
        <w:t xml:space="preserve">, R., </w:t>
      </w:r>
      <w:proofErr w:type="spellStart"/>
      <w:r w:rsidRPr="00ED1805">
        <w:rPr>
          <w:color w:val="000000"/>
          <w:lang w:val="es-ES"/>
        </w:rPr>
        <w:t>Rattanakrajang</w:t>
      </w:r>
      <w:proofErr w:type="spellEnd"/>
      <w:r w:rsidRPr="00ED1805">
        <w:rPr>
          <w:color w:val="000000"/>
          <w:lang w:val="es-ES"/>
        </w:rPr>
        <w:t xml:space="preserve">, </w:t>
      </w:r>
      <w:r w:rsidRPr="00ED1805">
        <w:rPr>
          <w:color w:val="000000"/>
          <w:lang w:val="es-ES"/>
        </w:rPr>
        <w:tab/>
        <w:t xml:space="preserve">P., </w:t>
      </w:r>
      <w:proofErr w:type="spellStart"/>
      <w:r w:rsidRPr="00ED1805">
        <w:rPr>
          <w:color w:val="000000"/>
          <w:lang w:val="es-ES"/>
        </w:rPr>
        <w:t>Cheek</w:t>
      </w:r>
      <w:proofErr w:type="spellEnd"/>
      <w:r w:rsidRPr="00ED1805">
        <w:rPr>
          <w:color w:val="000000"/>
          <w:lang w:val="es-ES"/>
        </w:rPr>
        <w:t xml:space="preserve">, M., &amp; </w:t>
      </w:r>
      <w:proofErr w:type="spellStart"/>
      <w:r w:rsidRPr="00ED1805">
        <w:rPr>
          <w:color w:val="000000"/>
          <w:lang w:val="es-ES"/>
        </w:rPr>
        <w:t>Simões</w:t>
      </w:r>
      <w:proofErr w:type="spellEnd"/>
      <w:r w:rsidRPr="00ED1805">
        <w:rPr>
          <w:color w:val="000000"/>
          <w:lang w:val="es-ES"/>
        </w:rPr>
        <w:t xml:space="preserve">, A. R. G. (2023). </w:t>
      </w:r>
      <w:r w:rsidRPr="0056789A">
        <w:rPr>
          <w:color w:val="000000"/>
        </w:rPr>
        <w:t xml:space="preserve">Barking up the wrong tree: the dangers of </w:t>
      </w:r>
      <w:r>
        <w:rPr>
          <w:color w:val="000000"/>
        </w:rPr>
        <w:lastRenderedPageBreak/>
        <w:tab/>
      </w:r>
      <w:r w:rsidRPr="0056789A">
        <w:rPr>
          <w:color w:val="000000"/>
        </w:rPr>
        <w:t>taxonomic misidentification in molecular phylogenetic studies.</w:t>
      </w:r>
      <w:r w:rsidRPr="0056789A">
        <w:rPr>
          <w:rStyle w:val="apple-converted-space"/>
          <w:color w:val="000000"/>
        </w:rPr>
        <w:t> </w:t>
      </w:r>
      <w:r w:rsidRPr="0056789A">
        <w:rPr>
          <w:i/>
          <w:iCs/>
          <w:color w:val="000000"/>
        </w:rPr>
        <w:t xml:space="preserve">Plant ecology and </w:t>
      </w:r>
      <w:r>
        <w:rPr>
          <w:i/>
          <w:iCs/>
          <w:color w:val="000000"/>
        </w:rPr>
        <w:tab/>
      </w:r>
      <w:r w:rsidRPr="0056789A">
        <w:rPr>
          <w:i/>
          <w:iCs/>
          <w:color w:val="000000"/>
        </w:rPr>
        <w:t>evolution</w:t>
      </w:r>
      <w:r w:rsidRPr="0056789A">
        <w:rPr>
          <w:color w:val="000000"/>
        </w:rPr>
        <w:t>,</w:t>
      </w:r>
      <w:r w:rsidRPr="0056789A">
        <w:rPr>
          <w:rStyle w:val="apple-converted-space"/>
          <w:color w:val="000000"/>
        </w:rPr>
        <w:t> </w:t>
      </w:r>
      <w:r w:rsidRPr="0056789A">
        <w:rPr>
          <w:i/>
          <w:iCs/>
          <w:color w:val="000000"/>
        </w:rPr>
        <w:t>156</w:t>
      </w:r>
      <w:r w:rsidRPr="0056789A">
        <w:rPr>
          <w:color w:val="000000"/>
        </w:rPr>
        <w:t>(2), 146–159.</w:t>
      </w:r>
    </w:p>
    <w:p w14:paraId="196EF732" w14:textId="64AA4B43" w:rsidR="0056789A" w:rsidRPr="0056789A" w:rsidRDefault="0056789A" w:rsidP="0056789A">
      <w:pPr>
        <w:spacing w:line="360" w:lineRule="auto"/>
        <w:rPr>
          <w:color w:val="000000"/>
        </w:rPr>
      </w:pPr>
      <w:r w:rsidRPr="0056789A">
        <w:rPr>
          <w:color w:val="000000"/>
        </w:rPr>
        <w:t xml:space="preserve">Araya‐Donoso, R., Baty, S. M., Alonso‐Alonso, P., </w:t>
      </w:r>
      <w:proofErr w:type="spellStart"/>
      <w:r w:rsidRPr="0056789A">
        <w:rPr>
          <w:color w:val="000000"/>
        </w:rPr>
        <w:t>Sanín</w:t>
      </w:r>
      <w:proofErr w:type="spellEnd"/>
      <w:r w:rsidRPr="0056789A">
        <w:rPr>
          <w:color w:val="000000"/>
        </w:rPr>
        <w:t xml:space="preserve">, M. J., Wilder, B. T., Munguia‐Vega, </w:t>
      </w:r>
      <w:r>
        <w:rPr>
          <w:color w:val="000000"/>
        </w:rPr>
        <w:tab/>
      </w:r>
      <w:r w:rsidRPr="0056789A">
        <w:rPr>
          <w:color w:val="000000"/>
        </w:rPr>
        <w:t xml:space="preserve">A., &amp; Dolby, G. A. (2022). Implications of barrier ephemerality in </w:t>
      </w:r>
      <w:proofErr w:type="spellStart"/>
      <w:r w:rsidRPr="0056789A">
        <w:rPr>
          <w:color w:val="000000"/>
        </w:rPr>
        <w:t>geogenomic</w:t>
      </w:r>
      <w:proofErr w:type="spellEnd"/>
      <w:r w:rsidRPr="0056789A">
        <w:rPr>
          <w:color w:val="000000"/>
        </w:rPr>
        <w:t xml:space="preserve"> </w:t>
      </w:r>
      <w:r>
        <w:rPr>
          <w:color w:val="000000"/>
        </w:rPr>
        <w:tab/>
      </w:r>
      <w:r w:rsidRPr="0056789A">
        <w:rPr>
          <w:color w:val="000000"/>
        </w:rPr>
        <w:t>research.</w:t>
      </w:r>
      <w:r w:rsidRPr="0056789A">
        <w:rPr>
          <w:rStyle w:val="apple-converted-space"/>
          <w:color w:val="000000"/>
        </w:rPr>
        <w:t> </w:t>
      </w:r>
      <w:r w:rsidRPr="0056789A">
        <w:rPr>
          <w:i/>
          <w:iCs/>
          <w:color w:val="000000"/>
        </w:rPr>
        <w:t>Journal of biogeography</w:t>
      </w:r>
      <w:r w:rsidRPr="0056789A">
        <w:rPr>
          <w:color w:val="000000"/>
        </w:rPr>
        <w:t>.</w:t>
      </w:r>
    </w:p>
    <w:p w14:paraId="510DF555" w14:textId="42AC3DB6" w:rsidR="0056789A" w:rsidRPr="0056789A" w:rsidRDefault="0056789A" w:rsidP="0056789A">
      <w:pPr>
        <w:spacing w:line="360" w:lineRule="auto"/>
        <w:rPr>
          <w:color w:val="000000"/>
        </w:rPr>
      </w:pPr>
      <w:r w:rsidRPr="0056789A">
        <w:rPr>
          <w:color w:val="000000"/>
        </w:rPr>
        <w:t xml:space="preserve">Bacon, C. D., Mora, A., Wagner, W. L., &amp; Jaramillo, C. A. (2013). Testing geological models of </w:t>
      </w:r>
      <w:r>
        <w:rPr>
          <w:color w:val="000000"/>
        </w:rPr>
        <w:tab/>
      </w:r>
      <w:r w:rsidRPr="0056789A">
        <w:rPr>
          <w:color w:val="000000"/>
        </w:rPr>
        <w:t>evolution of the Isthmus of Panama in a phylogenetic framework.</w:t>
      </w:r>
      <w:r w:rsidRPr="0056789A">
        <w:rPr>
          <w:rStyle w:val="apple-converted-space"/>
          <w:color w:val="000000"/>
        </w:rPr>
        <w:t> </w:t>
      </w:r>
      <w:r w:rsidRPr="0056789A">
        <w:rPr>
          <w:i/>
          <w:iCs/>
          <w:color w:val="000000"/>
        </w:rPr>
        <w:t xml:space="preserve">Botanical journal of </w:t>
      </w:r>
      <w:r>
        <w:rPr>
          <w:i/>
          <w:iCs/>
          <w:color w:val="000000"/>
        </w:rPr>
        <w:tab/>
      </w:r>
      <w:r w:rsidRPr="0056789A">
        <w:rPr>
          <w:i/>
          <w:iCs/>
          <w:color w:val="000000"/>
        </w:rPr>
        <w:t>the Linnean Society. Linnean Society of London</w:t>
      </w:r>
      <w:r w:rsidRPr="0056789A">
        <w:rPr>
          <w:color w:val="000000"/>
        </w:rPr>
        <w:t>,</w:t>
      </w:r>
      <w:r w:rsidRPr="0056789A">
        <w:rPr>
          <w:rStyle w:val="apple-converted-space"/>
          <w:color w:val="000000"/>
        </w:rPr>
        <w:t> </w:t>
      </w:r>
      <w:r w:rsidRPr="0056789A">
        <w:rPr>
          <w:i/>
          <w:iCs/>
          <w:color w:val="000000"/>
        </w:rPr>
        <w:t>171</w:t>
      </w:r>
      <w:r w:rsidRPr="0056789A">
        <w:rPr>
          <w:color w:val="000000"/>
        </w:rPr>
        <w:t>(1), 287–300.</w:t>
      </w:r>
    </w:p>
    <w:p w14:paraId="1F899240" w14:textId="0754A66E" w:rsidR="0056789A" w:rsidRPr="0056789A" w:rsidRDefault="0056789A" w:rsidP="0056789A">
      <w:pPr>
        <w:spacing w:line="360" w:lineRule="auto"/>
        <w:rPr>
          <w:color w:val="000000"/>
        </w:rPr>
      </w:pPr>
      <w:r w:rsidRPr="0056789A">
        <w:rPr>
          <w:color w:val="000000"/>
        </w:rPr>
        <w:t xml:space="preserve">Bacon, C. D., Silvestro, D., Jaramillo, C., Smith, B. T., Chakrabarty, P., &amp; Antonelli, A. (2015). </w:t>
      </w:r>
      <w:r>
        <w:rPr>
          <w:color w:val="000000"/>
        </w:rPr>
        <w:tab/>
      </w:r>
      <w:r w:rsidRPr="0056789A">
        <w:rPr>
          <w:color w:val="000000"/>
        </w:rPr>
        <w:t xml:space="preserve">Biological evidence supports an early and complex emergence of the Isthmus of </w:t>
      </w:r>
      <w:r>
        <w:rPr>
          <w:color w:val="000000"/>
        </w:rPr>
        <w:tab/>
      </w:r>
      <w:r w:rsidRPr="0056789A">
        <w:rPr>
          <w:color w:val="000000"/>
        </w:rPr>
        <w:t>Panama.</w:t>
      </w:r>
      <w:r w:rsidRPr="0056789A">
        <w:rPr>
          <w:rStyle w:val="apple-converted-space"/>
          <w:color w:val="000000"/>
        </w:rPr>
        <w:t> </w:t>
      </w:r>
      <w:r w:rsidRPr="0056789A">
        <w:rPr>
          <w:i/>
          <w:iCs/>
          <w:color w:val="000000"/>
        </w:rPr>
        <w:t xml:space="preserve">Proceedings of the National Academy of Sciences of the United States of </w:t>
      </w:r>
      <w:r>
        <w:rPr>
          <w:i/>
          <w:iCs/>
          <w:color w:val="000000"/>
        </w:rPr>
        <w:tab/>
      </w:r>
      <w:r w:rsidRPr="0056789A">
        <w:rPr>
          <w:i/>
          <w:iCs/>
          <w:color w:val="000000"/>
        </w:rPr>
        <w:t>America</w:t>
      </w:r>
      <w:r w:rsidRPr="0056789A">
        <w:rPr>
          <w:color w:val="000000"/>
        </w:rPr>
        <w:t>,</w:t>
      </w:r>
      <w:r w:rsidRPr="0056789A">
        <w:rPr>
          <w:rStyle w:val="apple-converted-space"/>
          <w:color w:val="000000"/>
        </w:rPr>
        <w:t> </w:t>
      </w:r>
      <w:r w:rsidRPr="0056789A">
        <w:rPr>
          <w:i/>
          <w:iCs/>
          <w:color w:val="000000"/>
        </w:rPr>
        <w:t>112</w:t>
      </w:r>
      <w:r w:rsidRPr="0056789A">
        <w:rPr>
          <w:color w:val="000000"/>
        </w:rPr>
        <w:t>(19), 6110–6115.</w:t>
      </w:r>
    </w:p>
    <w:p w14:paraId="7BBC68F4" w14:textId="050BE52D" w:rsidR="0056789A" w:rsidRPr="0056789A" w:rsidRDefault="0056789A" w:rsidP="0056789A">
      <w:pPr>
        <w:spacing w:line="360" w:lineRule="auto"/>
        <w:rPr>
          <w:color w:val="000000"/>
        </w:rPr>
      </w:pPr>
      <w:r w:rsidRPr="0056789A">
        <w:rPr>
          <w:color w:val="000000"/>
        </w:rPr>
        <w:t xml:space="preserve">Badgley, C., Smiley, T. M., Terry, R., Davis, E. B., DeSantis, L. R. G., Fox, D. L., Hopkins, S. </w:t>
      </w:r>
      <w:r>
        <w:rPr>
          <w:color w:val="000000"/>
        </w:rPr>
        <w:tab/>
      </w:r>
      <w:r w:rsidRPr="0056789A">
        <w:rPr>
          <w:color w:val="000000"/>
        </w:rPr>
        <w:t xml:space="preserve">S. B., et al. (2017). Biodiversity and topographic complexity: modern and geohistorical </w:t>
      </w:r>
      <w:r>
        <w:rPr>
          <w:color w:val="000000"/>
        </w:rPr>
        <w:tab/>
      </w:r>
      <w:r w:rsidRPr="0056789A">
        <w:rPr>
          <w:color w:val="000000"/>
        </w:rPr>
        <w:t>perspectives.</w:t>
      </w:r>
      <w:r w:rsidRPr="0056789A">
        <w:rPr>
          <w:rStyle w:val="apple-converted-space"/>
          <w:color w:val="000000"/>
        </w:rPr>
        <w:t> </w:t>
      </w:r>
      <w:r w:rsidRPr="0056789A">
        <w:rPr>
          <w:i/>
          <w:iCs/>
          <w:color w:val="000000"/>
        </w:rPr>
        <w:t>Trends in Ecology &amp; Evolution</w:t>
      </w:r>
      <w:r w:rsidRPr="0056789A">
        <w:rPr>
          <w:color w:val="000000"/>
        </w:rPr>
        <w:t>,</w:t>
      </w:r>
      <w:r w:rsidRPr="0056789A">
        <w:rPr>
          <w:rStyle w:val="apple-converted-space"/>
          <w:color w:val="000000"/>
        </w:rPr>
        <w:t> </w:t>
      </w:r>
      <w:r w:rsidRPr="0056789A">
        <w:rPr>
          <w:i/>
          <w:iCs/>
          <w:color w:val="000000"/>
        </w:rPr>
        <w:t>32</w:t>
      </w:r>
      <w:r w:rsidRPr="0056789A">
        <w:rPr>
          <w:color w:val="000000"/>
        </w:rPr>
        <w:t>(3), 211–226.</w:t>
      </w:r>
    </w:p>
    <w:p w14:paraId="06135254" w14:textId="7A23771B" w:rsidR="0056789A" w:rsidRPr="0056789A" w:rsidDel="00C753C6" w:rsidRDefault="0056789A" w:rsidP="0056789A">
      <w:pPr>
        <w:spacing w:line="360" w:lineRule="auto"/>
        <w:rPr>
          <w:del w:id="76" w:author="Ana Maria Bedoya" w:date="2025-05-06T15:46:00Z" w16du:dateUtc="2025-05-06T19:46:00Z"/>
          <w:color w:val="000000"/>
        </w:rPr>
      </w:pPr>
      <w:del w:id="77" w:author="Ana Maria Bedoya" w:date="2025-05-06T15:46:00Z" w16du:dateUtc="2025-05-06T19:46:00Z">
        <w:r w:rsidRPr="0056789A" w:rsidDel="00C753C6">
          <w:rPr>
            <w:color w:val="000000"/>
          </w:rPr>
          <w:delText xml:space="preserve">Bárdossy, G., &amp; Fodor, J. (2001). Traditional and New Ways to Handle Uncertainty in </w:delText>
        </w:r>
        <w:r w:rsidDel="00C753C6">
          <w:rPr>
            <w:color w:val="000000"/>
          </w:rPr>
          <w:tab/>
        </w:r>
        <w:r w:rsidRPr="0056789A" w:rsidDel="00C753C6">
          <w:rPr>
            <w:color w:val="000000"/>
          </w:rPr>
          <w:delText>Geology.</w:delText>
        </w:r>
        <w:r w:rsidRPr="0056789A" w:rsidDel="00C753C6">
          <w:rPr>
            <w:rStyle w:val="apple-converted-space"/>
            <w:color w:val="000000"/>
          </w:rPr>
          <w:delText> </w:delText>
        </w:r>
        <w:r w:rsidRPr="0056789A" w:rsidDel="00C753C6">
          <w:rPr>
            <w:i/>
            <w:iCs/>
            <w:color w:val="000000"/>
          </w:rPr>
          <w:delText>Springer Science and Business Media LLC</w:delText>
        </w:r>
        <w:r w:rsidRPr="0056789A" w:rsidDel="00C753C6">
          <w:rPr>
            <w:color w:val="000000"/>
          </w:rPr>
          <w:delText>.</w:delText>
        </w:r>
      </w:del>
    </w:p>
    <w:p w14:paraId="2E4A1365" w14:textId="2C88151A" w:rsidR="0056789A" w:rsidRPr="0056789A" w:rsidRDefault="0056789A" w:rsidP="0056789A">
      <w:pPr>
        <w:spacing w:line="360" w:lineRule="auto"/>
        <w:rPr>
          <w:color w:val="000000"/>
        </w:rPr>
      </w:pPr>
      <w:r w:rsidRPr="0056789A">
        <w:rPr>
          <w:color w:val="000000"/>
        </w:rPr>
        <w:t>Barido-</w:t>
      </w:r>
      <w:proofErr w:type="spellStart"/>
      <w:r w:rsidRPr="0056789A">
        <w:rPr>
          <w:color w:val="000000"/>
        </w:rPr>
        <w:t>Sottani</w:t>
      </w:r>
      <w:proofErr w:type="spellEnd"/>
      <w:r w:rsidRPr="0056789A">
        <w:rPr>
          <w:color w:val="000000"/>
        </w:rPr>
        <w:t xml:space="preserve">, J., van Tiel, N. M. A., Hopkins, M. J., Wright, D. F., Stadler, T., &amp; Warnock, R. </w:t>
      </w:r>
      <w:r>
        <w:rPr>
          <w:color w:val="000000"/>
        </w:rPr>
        <w:tab/>
      </w:r>
      <w:r w:rsidRPr="0056789A">
        <w:rPr>
          <w:color w:val="000000"/>
        </w:rPr>
        <w:t xml:space="preserve">C. M. (2020). Ignoring fossil age uncertainty leads to inaccurate topology and divergence </w:t>
      </w:r>
      <w:r>
        <w:rPr>
          <w:color w:val="000000"/>
        </w:rPr>
        <w:tab/>
      </w:r>
      <w:r w:rsidRPr="0056789A">
        <w:rPr>
          <w:color w:val="000000"/>
        </w:rPr>
        <w:t>time estimates in time calibrated tree inference.</w:t>
      </w:r>
      <w:r w:rsidRPr="0056789A">
        <w:rPr>
          <w:rStyle w:val="apple-converted-space"/>
          <w:color w:val="000000"/>
        </w:rPr>
        <w:t> </w:t>
      </w:r>
      <w:r w:rsidRPr="0056789A">
        <w:rPr>
          <w:i/>
          <w:iCs/>
          <w:color w:val="000000"/>
        </w:rPr>
        <w:t>Frontiers in ecology and evolution</w:t>
      </w:r>
      <w:r w:rsidRPr="0056789A">
        <w:rPr>
          <w:color w:val="000000"/>
        </w:rPr>
        <w:t>,</w:t>
      </w:r>
      <w:r w:rsidRPr="0056789A">
        <w:rPr>
          <w:rStyle w:val="apple-converted-space"/>
          <w:color w:val="000000"/>
        </w:rPr>
        <w:t> </w:t>
      </w:r>
      <w:r w:rsidRPr="0056789A">
        <w:rPr>
          <w:i/>
          <w:iCs/>
          <w:color w:val="000000"/>
        </w:rPr>
        <w:t>8</w:t>
      </w:r>
      <w:r w:rsidRPr="0056789A">
        <w:rPr>
          <w:color w:val="000000"/>
        </w:rPr>
        <w:t>.</w:t>
      </w:r>
    </w:p>
    <w:p w14:paraId="6AD6C9FA" w14:textId="028FAFDB" w:rsidR="0056789A" w:rsidRPr="0056789A" w:rsidRDefault="0056789A" w:rsidP="0056789A">
      <w:pPr>
        <w:spacing w:line="360" w:lineRule="auto"/>
        <w:rPr>
          <w:color w:val="000000"/>
        </w:rPr>
      </w:pPr>
      <w:r w:rsidRPr="0056789A">
        <w:rPr>
          <w:color w:val="000000"/>
        </w:rPr>
        <w:t xml:space="preserve">Barker, F. K., Burns, K. J., Klicka, J., Lanyon, S. M., &amp; Lovette, I. J. (2015). New insights into </w:t>
      </w:r>
      <w:r>
        <w:rPr>
          <w:color w:val="000000"/>
        </w:rPr>
        <w:tab/>
      </w:r>
      <w:r w:rsidRPr="0056789A">
        <w:rPr>
          <w:color w:val="000000"/>
        </w:rPr>
        <w:t xml:space="preserve">New World biogeography: An integrated view from the phylogeny of blackbirds, </w:t>
      </w:r>
      <w:r>
        <w:rPr>
          <w:color w:val="000000"/>
        </w:rPr>
        <w:tab/>
      </w:r>
      <w:r w:rsidRPr="0056789A">
        <w:rPr>
          <w:color w:val="000000"/>
        </w:rPr>
        <w:t>cardinals, sparrows, tanagers, warblers, and allies.</w:t>
      </w:r>
      <w:r w:rsidRPr="0056789A">
        <w:rPr>
          <w:rStyle w:val="apple-converted-space"/>
          <w:color w:val="000000"/>
        </w:rPr>
        <w:t> </w:t>
      </w:r>
      <w:r w:rsidRPr="0056789A">
        <w:rPr>
          <w:i/>
          <w:iCs/>
          <w:color w:val="000000"/>
        </w:rPr>
        <w:t>The Auk</w:t>
      </w:r>
      <w:r w:rsidRPr="0056789A">
        <w:rPr>
          <w:color w:val="000000"/>
        </w:rPr>
        <w:t>,</w:t>
      </w:r>
      <w:r w:rsidRPr="0056789A">
        <w:rPr>
          <w:rStyle w:val="apple-converted-space"/>
          <w:color w:val="000000"/>
        </w:rPr>
        <w:t> </w:t>
      </w:r>
      <w:r w:rsidRPr="0056789A">
        <w:rPr>
          <w:i/>
          <w:iCs/>
          <w:color w:val="000000"/>
        </w:rPr>
        <w:t>132</w:t>
      </w:r>
      <w:r w:rsidRPr="0056789A">
        <w:rPr>
          <w:color w:val="000000"/>
        </w:rPr>
        <w:t>(2), 333–348.</w:t>
      </w:r>
    </w:p>
    <w:p w14:paraId="4D0F762E" w14:textId="01FCC300" w:rsidR="0056789A" w:rsidRPr="0056789A" w:rsidRDefault="0056789A" w:rsidP="0056789A">
      <w:pPr>
        <w:spacing w:line="360" w:lineRule="auto"/>
        <w:rPr>
          <w:color w:val="000000"/>
        </w:rPr>
      </w:pPr>
      <w:proofErr w:type="spellStart"/>
      <w:r w:rsidRPr="0056789A">
        <w:rPr>
          <w:color w:val="000000"/>
        </w:rPr>
        <w:t>Baumdicker</w:t>
      </w:r>
      <w:proofErr w:type="spellEnd"/>
      <w:r w:rsidRPr="0056789A">
        <w:rPr>
          <w:color w:val="000000"/>
        </w:rPr>
        <w:t xml:space="preserve">, F., Bisschop, G., Goldstein, D., Gower, G., Ragsdale, A. P., </w:t>
      </w:r>
      <w:proofErr w:type="spellStart"/>
      <w:r w:rsidRPr="0056789A">
        <w:rPr>
          <w:color w:val="000000"/>
        </w:rPr>
        <w:t>Tsambos</w:t>
      </w:r>
      <w:proofErr w:type="spellEnd"/>
      <w:r w:rsidRPr="0056789A">
        <w:rPr>
          <w:color w:val="000000"/>
        </w:rPr>
        <w:t xml:space="preserve">, G., Zhu, S., </w:t>
      </w:r>
      <w:r>
        <w:rPr>
          <w:color w:val="000000"/>
        </w:rPr>
        <w:tab/>
      </w:r>
      <w:r w:rsidRPr="0056789A">
        <w:rPr>
          <w:color w:val="000000"/>
        </w:rPr>
        <w:t xml:space="preserve">et al. (2022). Efficient ancestry and mutation simulation with </w:t>
      </w:r>
      <w:proofErr w:type="spellStart"/>
      <w:r w:rsidRPr="0056789A">
        <w:rPr>
          <w:color w:val="000000"/>
        </w:rPr>
        <w:t>msprime</w:t>
      </w:r>
      <w:proofErr w:type="spellEnd"/>
      <w:r w:rsidRPr="0056789A">
        <w:rPr>
          <w:color w:val="000000"/>
        </w:rPr>
        <w:t xml:space="preserve"> </w:t>
      </w:r>
      <w:r>
        <w:rPr>
          <w:color w:val="000000"/>
        </w:rPr>
        <w:tab/>
      </w:r>
      <w:r w:rsidRPr="0056789A">
        <w:rPr>
          <w:color w:val="000000"/>
        </w:rPr>
        <w:t>1.0.</w:t>
      </w:r>
      <w:r w:rsidRPr="0056789A">
        <w:rPr>
          <w:rStyle w:val="apple-converted-space"/>
          <w:color w:val="000000"/>
        </w:rPr>
        <w:t> </w:t>
      </w:r>
      <w:r w:rsidRPr="0056789A">
        <w:rPr>
          <w:i/>
          <w:iCs/>
          <w:color w:val="000000"/>
        </w:rPr>
        <w:t>Genetics</w:t>
      </w:r>
      <w:r w:rsidRPr="0056789A">
        <w:rPr>
          <w:color w:val="000000"/>
        </w:rPr>
        <w:t>,</w:t>
      </w:r>
      <w:r w:rsidRPr="0056789A">
        <w:rPr>
          <w:rStyle w:val="apple-converted-space"/>
          <w:color w:val="000000"/>
        </w:rPr>
        <w:t> </w:t>
      </w:r>
      <w:r w:rsidRPr="0056789A">
        <w:rPr>
          <w:i/>
          <w:iCs/>
          <w:color w:val="000000"/>
        </w:rPr>
        <w:t>220</w:t>
      </w:r>
      <w:r w:rsidRPr="0056789A">
        <w:rPr>
          <w:color w:val="000000"/>
        </w:rPr>
        <w:t>(3).</w:t>
      </w:r>
    </w:p>
    <w:p w14:paraId="65358E03" w14:textId="02A0F38B" w:rsidR="0056789A" w:rsidRPr="0056789A" w:rsidRDefault="0056789A" w:rsidP="0056789A">
      <w:pPr>
        <w:spacing w:line="360" w:lineRule="auto"/>
        <w:rPr>
          <w:color w:val="000000"/>
        </w:rPr>
      </w:pPr>
      <w:r w:rsidRPr="0056789A">
        <w:rPr>
          <w:color w:val="000000"/>
        </w:rPr>
        <w:t xml:space="preserve">Bedoya, A. M. (2024). Botany and </w:t>
      </w:r>
      <w:proofErr w:type="spellStart"/>
      <w:r w:rsidRPr="0056789A">
        <w:rPr>
          <w:color w:val="000000"/>
        </w:rPr>
        <w:t>geogenomics</w:t>
      </w:r>
      <w:proofErr w:type="spellEnd"/>
      <w:r w:rsidRPr="0056789A">
        <w:rPr>
          <w:color w:val="000000"/>
        </w:rPr>
        <w:t xml:space="preserve">: Constraining geological hypotheses in the </w:t>
      </w:r>
      <w:r>
        <w:rPr>
          <w:color w:val="000000"/>
        </w:rPr>
        <w:tab/>
      </w:r>
      <w:r w:rsidRPr="0056789A">
        <w:rPr>
          <w:color w:val="000000"/>
        </w:rPr>
        <w:t>neotropics with large-scale genetic data derived from plants.</w:t>
      </w:r>
      <w:r w:rsidRPr="0056789A">
        <w:rPr>
          <w:rStyle w:val="apple-converted-space"/>
          <w:color w:val="000000"/>
        </w:rPr>
        <w:t> </w:t>
      </w:r>
      <w:r w:rsidRPr="0056789A">
        <w:rPr>
          <w:i/>
          <w:iCs/>
          <w:color w:val="000000"/>
        </w:rPr>
        <w:t xml:space="preserve">American Journal of </w:t>
      </w:r>
      <w:r>
        <w:rPr>
          <w:i/>
          <w:iCs/>
          <w:color w:val="000000"/>
        </w:rPr>
        <w:tab/>
      </w:r>
      <w:r w:rsidRPr="0056789A">
        <w:rPr>
          <w:i/>
          <w:iCs/>
          <w:color w:val="000000"/>
        </w:rPr>
        <w:t>Botany</w:t>
      </w:r>
      <w:r w:rsidRPr="0056789A">
        <w:rPr>
          <w:color w:val="000000"/>
        </w:rPr>
        <w:t>,</w:t>
      </w:r>
      <w:r w:rsidRPr="0056789A">
        <w:rPr>
          <w:rStyle w:val="apple-converted-space"/>
          <w:color w:val="000000"/>
        </w:rPr>
        <w:t> </w:t>
      </w:r>
      <w:r w:rsidRPr="0056789A">
        <w:rPr>
          <w:i/>
          <w:iCs/>
          <w:color w:val="000000"/>
        </w:rPr>
        <w:t>111</w:t>
      </w:r>
      <w:r w:rsidRPr="0056789A">
        <w:rPr>
          <w:color w:val="000000"/>
        </w:rPr>
        <w:t>(4), e16306.</w:t>
      </w:r>
    </w:p>
    <w:p w14:paraId="5295F7FC" w14:textId="11A834DC" w:rsidR="0056789A" w:rsidRPr="0056789A" w:rsidRDefault="0056789A" w:rsidP="0056789A">
      <w:pPr>
        <w:spacing w:line="360" w:lineRule="auto"/>
        <w:rPr>
          <w:color w:val="000000"/>
        </w:rPr>
      </w:pPr>
      <w:r w:rsidRPr="0056789A">
        <w:rPr>
          <w:color w:val="000000"/>
        </w:rPr>
        <w:t xml:space="preserve">Bedoya, A. M., </w:t>
      </w:r>
      <w:proofErr w:type="spellStart"/>
      <w:r w:rsidRPr="0056789A">
        <w:rPr>
          <w:color w:val="000000"/>
        </w:rPr>
        <w:t>Leaché</w:t>
      </w:r>
      <w:proofErr w:type="spellEnd"/>
      <w:r w:rsidRPr="0056789A">
        <w:rPr>
          <w:color w:val="000000"/>
        </w:rPr>
        <w:t xml:space="preserve">, A. D., &amp; Olmstead, R. G. (2021). Andean uplift, drainage basin </w:t>
      </w:r>
      <w:r>
        <w:rPr>
          <w:color w:val="000000"/>
        </w:rPr>
        <w:tab/>
      </w:r>
      <w:r w:rsidRPr="0056789A">
        <w:rPr>
          <w:color w:val="000000"/>
        </w:rPr>
        <w:t xml:space="preserve">formation, and the evolution of plants living in fast-flowing aquatic ecosystems in </w:t>
      </w:r>
      <w:r>
        <w:rPr>
          <w:color w:val="000000"/>
        </w:rPr>
        <w:tab/>
      </w:r>
      <w:r w:rsidRPr="0056789A">
        <w:rPr>
          <w:color w:val="000000"/>
        </w:rPr>
        <w:t>northern South America.</w:t>
      </w:r>
      <w:r w:rsidRPr="0056789A">
        <w:rPr>
          <w:rStyle w:val="apple-converted-space"/>
          <w:color w:val="000000"/>
        </w:rPr>
        <w:t> </w:t>
      </w:r>
      <w:r w:rsidRPr="0056789A">
        <w:rPr>
          <w:i/>
          <w:iCs/>
          <w:color w:val="000000"/>
        </w:rPr>
        <w:t>The New Phytologist</w:t>
      </w:r>
      <w:r w:rsidRPr="0056789A">
        <w:rPr>
          <w:color w:val="000000"/>
        </w:rPr>
        <w:t>,</w:t>
      </w:r>
      <w:r w:rsidRPr="0056789A">
        <w:rPr>
          <w:rStyle w:val="apple-converted-space"/>
          <w:color w:val="000000"/>
        </w:rPr>
        <w:t> </w:t>
      </w:r>
      <w:r w:rsidRPr="0056789A">
        <w:rPr>
          <w:i/>
          <w:iCs/>
          <w:color w:val="000000"/>
        </w:rPr>
        <w:t>232</w:t>
      </w:r>
      <w:r w:rsidRPr="0056789A">
        <w:rPr>
          <w:color w:val="000000"/>
        </w:rPr>
        <w:t>(5), 2175–2190.</w:t>
      </w:r>
    </w:p>
    <w:p w14:paraId="5E5751CA" w14:textId="73ABDAC5" w:rsidR="0056789A" w:rsidRPr="0056789A" w:rsidDel="00C753C6" w:rsidRDefault="0056789A" w:rsidP="0056789A">
      <w:pPr>
        <w:spacing w:line="360" w:lineRule="auto"/>
        <w:rPr>
          <w:del w:id="78" w:author="Ana Maria Bedoya" w:date="2025-05-06T15:46:00Z" w16du:dateUtc="2025-05-06T19:46:00Z"/>
          <w:color w:val="000000"/>
        </w:rPr>
      </w:pPr>
      <w:del w:id="79" w:author="Ana Maria Bedoya" w:date="2025-05-06T15:46:00Z" w16du:dateUtc="2025-05-06T19:46:00Z">
        <w:r w:rsidRPr="0056789A" w:rsidDel="00C753C6">
          <w:rPr>
            <w:color w:val="000000"/>
          </w:rPr>
          <w:lastRenderedPageBreak/>
          <w:delText xml:space="preserve">Carta, A., Peruzzi, L., &amp; Ramírez-Barahona, S. (2022). A global phylogenetic regionalization of </w:delText>
        </w:r>
        <w:r w:rsidDel="00C753C6">
          <w:rPr>
            <w:color w:val="000000"/>
          </w:rPr>
          <w:tab/>
        </w:r>
        <w:r w:rsidRPr="0056789A" w:rsidDel="00C753C6">
          <w:rPr>
            <w:color w:val="000000"/>
          </w:rPr>
          <w:delText>vascular plants reveals a deep split between Gondwanan and Laurasian biotas.</w:delText>
        </w:r>
        <w:r w:rsidRPr="0056789A" w:rsidDel="00C753C6">
          <w:rPr>
            <w:rStyle w:val="apple-converted-space"/>
            <w:color w:val="000000"/>
          </w:rPr>
          <w:delText> </w:delText>
        </w:r>
        <w:r w:rsidRPr="0056789A" w:rsidDel="00C753C6">
          <w:rPr>
            <w:i/>
            <w:iCs/>
            <w:color w:val="000000"/>
          </w:rPr>
          <w:delText xml:space="preserve">The New </w:delText>
        </w:r>
        <w:r w:rsidDel="00C753C6">
          <w:rPr>
            <w:i/>
            <w:iCs/>
            <w:color w:val="000000"/>
          </w:rPr>
          <w:tab/>
        </w:r>
        <w:r w:rsidRPr="0056789A" w:rsidDel="00C753C6">
          <w:rPr>
            <w:i/>
            <w:iCs/>
            <w:color w:val="000000"/>
          </w:rPr>
          <w:delText>Phytologist</w:delText>
        </w:r>
        <w:r w:rsidRPr="0056789A" w:rsidDel="00C753C6">
          <w:rPr>
            <w:color w:val="000000"/>
          </w:rPr>
          <w:delText>,</w:delText>
        </w:r>
        <w:r w:rsidRPr="0056789A" w:rsidDel="00C753C6">
          <w:rPr>
            <w:rStyle w:val="apple-converted-space"/>
            <w:color w:val="000000"/>
          </w:rPr>
          <w:delText> </w:delText>
        </w:r>
        <w:r w:rsidRPr="0056789A" w:rsidDel="00C753C6">
          <w:rPr>
            <w:i/>
            <w:iCs/>
            <w:color w:val="000000"/>
          </w:rPr>
          <w:delText>233</w:delText>
        </w:r>
        <w:r w:rsidRPr="0056789A" w:rsidDel="00C753C6">
          <w:rPr>
            <w:color w:val="000000"/>
          </w:rPr>
          <w:delText>(3), 1494–1504.</w:delText>
        </w:r>
      </w:del>
    </w:p>
    <w:p w14:paraId="56E9AB04" w14:textId="2752EDE4" w:rsidR="0056789A" w:rsidRPr="0056789A" w:rsidRDefault="0056789A" w:rsidP="0056789A">
      <w:pPr>
        <w:spacing w:line="360" w:lineRule="auto"/>
        <w:rPr>
          <w:color w:val="000000"/>
        </w:rPr>
      </w:pPr>
      <w:r w:rsidRPr="0056789A">
        <w:rPr>
          <w:color w:val="000000"/>
        </w:rPr>
        <w:t xml:space="preserve">Coates, A. G., Jackson, J. B. C., Collins, L. S., Cronin, T. M., Dowsett, H. J., </w:t>
      </w:r>
      <w:proofErr w:type="spellStart"/>
      <w:r w:rsidRPr="0056789A">
        <w:rPr>
          <w:color w:val="000000"/>
        </w:rPr>
        <w:t>Bybell</w:t>
      </w:r>
      <w:proofErr w:type="spellEnd"/>
      <w:r w:rsidRPr="0056789A">
        <w:rPr>
          <w:color w:val="000000"/>
        </w:rPr>
        <w:t xml:space="preserve">, L. M., </w:t>
      </w:r>
      <w:r>
        <w:rPr>
          <w:color w:val="000000"/>
        </w:rPr>
        <w:tab/>
      </w:r>
      <w:r w:rsidRPr="0056789A">
        <w:rPr>
          <w:color w:val="000000"/>
        </w:rPr>
        <w:t xml:space="preserve">Jung, P., et al. (1992). Closure of the Isthmus of Panama: The near-shore marine record </w:t>
      </w:r>
      <w:r>
        <w:rPr>
          <w:color w:val="000000"/>
        </w:rPr>
        <w:tab/>
      </w:r>
      <w:r w:rsidRPr="0056789A">
        <w:rPr>
          <w:color w:val="000000"/>
        </w:rPr>
        <w:t>of Costa Rica and western Panama.</w:t>
      </w:r>
      <w:r w:rsidRPr="0056789A">
        <w:rPr>
          <w:rStyle w:val="apple-converted-space"/>
          <w:color w:val="000000"/>
        </w:rPr>
        <w:t> </w:t>
      </w:r>
      <w:r w:rsidRPr="0056789A">
        <w:rPr>
          <w:i/>
          <w:iCs/>
          <w:color w:val="000000"/>
        </w:rPr>
        <w:t>GSA Bulletin</w:t>
      </w:r>
      <w:r w:rsidRPr="0056789A">
        <w:rPr>
          <w:color w:val="000000"/>
        </w:rPr>
        <w:t>.</w:t>
      </w:r>
    </w:p>
    <w:p w14:paraId="5D52A339" w14:textId="00246FFC" w:rsidR="0056789A" w:rsidRPr="0056789A" w:rsidRDefault="0056789A" w:rsidP="0056789A">
      <w:pPr>
        <w:spacing w:line="360" w:lineRule="auto"/>
        <w:rPr>
          <w:color w:val="000000"/>
        </w:rPr>
      </w:pPr>
      <w:r w:rsidRPr="0056789A">
        <w:rPr>
          <w:color w:val="000000"/>
        </w:rPr>
        <w:t xml:space="preserve">Cody, S., Richardson, J. E., Rull, V., Ellis, C., &amp; Pennington, R. T. (2010). The Great American </w:t>
      </w:r>
      <w:r>
        <w:rPr>
          <w:color w:val="000000"/>
        </w:rPr>
        <w:tab/>
      </w:r>
      <w:r w:rsidRPr="0056789A">
        <w:rPr>
          <w:color w:val="000000"/>
        </w:rPr>
        <w:t>Biotic Interchange revisited.</w:t>
      </w:r>
      <w:r w:rsidRPr="0056789A">
        <w:rPr>
          <w:rStyle w:val="apple-converted-space"/>
          <w:color w:val="000000"/>
        </w:rPr>
        <w:t> </w:t>
      </w:r>
      <w:proofErr w:type="spellStart"/>
      <w:r w:rsidRPr="0056789A">
        <w:rPr>
          <w:i/>
          <w:iCs/>
          <w:color w:val="000000"/>
        </w:rPr>
        <w:t>Ecography</w:t>
      </w:r>
      <w:proofErr w:type="spellEnd"/>
      <w:r w:rsidRPr="0056789A">
        <w:rPr>
          <w:color w:val="000000"/>
        </w:rPr>
        <w:t>, no-no.</w:t>
      </w:r>
    </w:p>
    <w:p w14:paraId="464CBBB1" w14:textId="0FC43EFD" w:rsidR="0056789A" w:rsidRPr="0056789A" w:rsidRDefault="0056789A" w:rsidP="0056789A">
      <w:pPr>
        <w:spacing w:line="360" w:lineRule="auto"/>
        <w:rPr>
          <w:color w:val="000000"/>
        </w:rPr>
      </w:pPr>
      <w:r w:rsidRPr="0056789A">
        <w:rPr>
          <w:color w:val="000000"/>
        </w:rPr>
        <w:t xml:space="preserve">Dolby, G. A., Bennett, S. E. K., Dorsey, R. J., Stokes, M. F., Riddle, B. R., Lira-Noriega, A., </w:t>
      </w:r>
      <w:r>
        <w:rPr>
          <w:color w:val="000000"/>
        </w:rPr>
        <w:tab/>
      </w:r>
      <w:r w:rsidRPr="0056789A">
        <w:rPr>
          <w:color w:val="000000"/>
        </w:rPr>
        <w:t xml:space="preserve">Munguia-Vega, A., et al. (2022). Integrating Earth-life systems: a </w:t>
      </w:r>
      <w:proofErr w:type="spellStart"/>
      <w:r w:rsidRPr="0056789A">
        <w:rPr>
          <w:color w:val="000000"/>
        </w:rPr>
        <w:t>geogenomic</w:t>
      </w:r>
      <w:proofErr w:type="spellEnd"/>
      <w:r w:rsidRPr="0056789A">
        <w:rPr>
          <w:color w:val="000000"/>
        </w:rPr>
        <w:t xml:space="preserve"> </w:t>
      </w:r>
      <w:r>
        <w:rPr>
          <w:color w:val="000000"/>
        </w:rPr>
        <w:tab/>
      </w:r>
      <w:r w:rsidRPr="0056789A">
        <w:rPr>
          <w:color w:val="000000"/>
        </w:rPr>
        <w:t>approach.</w:t>
      </w:r>
      <w:r w:rsidRPr="0056789A">
        <w:rPr>
          <w:rStyle w:val="apple-converted-space"/>
          <w:color w:val="000000"/>
        </w:rPr>
        <w:t> </w:t>
      </w:r>
      <w:r w:rsidRPr="0056789A">
        <w:rPr>
          <w:i/>
          <w:iCs/>
          <w:color w:val="000000"/>
        </w:rPr>
        <w:t>Trends in Ecology &amp; Evolution</w:t>
      </w:r>
      <w:r w:rsidRPr="0056789A">
        <w:rPr>
          <w:color w:val="000000"/>
        </w:rPr>
        <w:t>,</w:t>
      </w:r>
      <w:r w:rsidRPr="0056789A">
        <w:rPr>
          <w:rStyle w:val="apple-converted-space"/>
          <w:color w:val="000000"/>
        </w:rPr>
        <w:t> </w:t>
      </w:r>
      <w:r w:rsidRPr="0056789A">
        <w:rPr>
          <w:i/>
          <w:iCs/>
          <w:color w:val="000000"/>
        </w:rPr>
        <w:t>37</w:t>
      </w:r>
      <w:r w:rsidRPr="0056789A">
        <w:rPr>
          <w:color w:val="000000"/>
        </w:rPr>
        <w:t>(4), 371–384.</w:t>
      </w:r>
    </w:p>
    <w:p w14:paraId="08C9440E" w14:textId="42CB279C" w:rsidR="0056789A" w:rsidRPr="0056789A" w:rsidRDefault="0056789A" w:rsidP="0056789A">
      <w:pPr>
        <w:spacing w:line="360" w:lineRule="auto"/>
        <w:rPr>
          <w:color w:val="000000"/>
        </w:rPr>
      </w:pPr>
      <w:r w:rsidRPr="0056789A">
        <w:rPr>
          <w:color w:val="000000"/>
        </w:rPr>
        <w:t xml:space="preserve">Erkens, R. H. J., </w:t>
      </w:r>
      <w:proofErr w:type="spellStart"/>
      <w:r w:rsidRPr="0056789A">
        <w:rPr>
          <w:color w:val="000000"/>
        </w:rPr>
        <w:t>Chatrou</w:t>
      </w:r>
      <w:proofErr w:type="spellEnd"/>
      <w:r w:rsidRPr="0056789A">
        <w:rPr>
          <w:color w:val="000000"/>
        </w:rPr>
        <w:t xml:space="preserve">, L. W., Maas, J. W., van der </w:t>
      </w:r>
      <w:proofErr w:type="spellStart"/>
      <w:r w:rsidRPr="0056789A">
        <w:rPr>
          <w:color w:val="000000"/>
        </w:rPr>
        <w:t>Niet</w:t>
      </w:r>
      <w:proofErr w:type="spellEnd"/>
      <w:r w:rsidRPr="0056789A">
        <w:rPr>
          <w:color w:val="000000"/>
        </w:rPr>
        <w:t xml:space="preserve">, T., &amp; Savolainen, V. (2007). A rapid </w:t>
      </w:r>
      <w:r>
        <w:rPr>
          <w:color w:val="000000"/>
        </w:rPr>
        <w:tab/>
      </w:r>
      <w:r w:rsidRPr="0056789A">
        <w:rPr>
          <w:color w:val="000000"/>
        </w:rPr>
        <w:t>diversification of rainforest trees (</w:t>
      </w:r>
      <w:proofErr w:type="spellStart"/>
      <w:r w:rsidRPr="0056789A">
        <w:rPr>
          <w:color w:val="000000"/>
        </w:rPr>
        <w:t>Guatteria</w:t>
      </w:r>
      <w:proofErr w:type="spellEnd"/>
      <w:r w:rsidRPr="0056789A">
        <w:rPr>
          <w:color w:val="000000"/>
        </w:rPr>
        <w:t xml:space="preserve">; </w:t>
      </w:r>
      <w:proofErr w:type="spellStart"/>
      <w:r w:rsidRPr="0056789A">
        <w:rPr>
          <w:color w:val="000000"/>
        </w:rPr>
        <w:t>Annonaceae</w:t>
      </w:r>
      <w:proofErr w:type="spellEnd"/>
      <w:r w:rsidRPr="0056789A">
        <w:rPr>
          <w:color w:val="000000"/>
        </w:rPr>
        <w:t xml:space="preserve">) following dispersal from </w:t>
      </w:r>
      <w:r>
        <w:rPr>
          <w:color w:val="000000"/>
        </w:rPr>
        <w:tab/>
      </w:r>
      <w:r w:rsidRPr="0056789A">
        <w:rPr>
          <w:color w:val="000000"/>
        </w:rPr>
        <w:t>Central into South America.</w:t>
      </w:r>
      <w:r w:rsidRPr="0056789A">
        <w:rPr>
          <w:rStyle w:val="apple-converted-space"/>
          <w:color w:val="000000"/>
        </w:rPr>
        <w:t> </w:t>
      </w:r>
      <w:r w:rsidRPr="0056789A">
        <w:rPr>
          <w:i/>
          <w:iCs/>
          <w:color w:val="000000"/>
        </w:rPr>
        <w:t>Molecular Phylogenetics and Evolution</w:t>
      </w:r>
      <w:r w:rsidRPr="0056789A">
        <w:rPr>
          <w:color w:val="000000"/>
        </w:rPr>
        <w:t>,</w:t>
      </w:r>
      <w:r w:rsidRPr="0056789A">
        <w:rPr>
          <w:rStyle w:val="apple-converted-space"/>
          <w:color w:val="000000"/>
        </w:rPr>
        <w:t> </w:t>
      </w:r>
      <w:r w:rsidRPr="0056789A">
        <w:rPr>
          <w:i/>
          <w:iCs/>
          <w:color w:val="000000"/>
        </w:rPr>
        <w:t>44</w:t>
      </w:r>
      <w:r w:rsidRPr="0056789A">
        <w:rPr>
          <w:color w:val="000000"/>
        </w:rPr>
        <w:t>(1), 399–411.</w:t>
      </w:r>
    </w:p>
    <w:p w14:paraId="2C447CE4" w14:textId="5CCBB24C" w:rsidR="0056789A" w:rsidRPr="0056789A" w:rsidRDefault="0056789A" w:rsidP="0056789A">
      <w:pPr>
        <w:spacing w:line="360" w:lineRule="auto"/>
        <w:rPr>
          <w:color w:val="000000"/>
        </w:rPr>
      </w:pPr>
      <w:proofErr w:type="spellStart"/>
      <w:r w:rsidRPr="0056789A">
        <w:rPr>
          <w:color w:val="000000"/>
        </w:rPr>
        <w:t>Fabreti</w:t>
      </w:r>
      <w:proofErr w:type="spellEnd"/>
      <w:r w:rsidRPr="0056789A">
        <w:rPr>
          <w:color w:val="000000"/>
        </w:rPr>
        <w:t xml:space="preserve">, L. G., &amp; </w:t>
      </w:r>
      <w:proofErr w:type="spellStart"/>
      <w:r w:rsidRPr="0056789A">
        <w:rPr>
          <w:color w:val="000000"/>
        </w:rPr>
        <w:t>Höhna</w:t>
      </w:r>
      <w:proofErr w:type="spellEnd"/>
      <w:r w:rsidRPr="0056789A">
        <w:rPr>
          <w:color w:val="000000"/>
        </w:rPr>
        <w:t xml:space="preserve">, S. (2021). Convergence Assessment for Bayesian Phylogenetic </w:t>
      </w:r>
      <w:r>
        <w:rPr>
          <w:color w:val="000000"/>
        </w:rPr>
        <w:tab/>
      </w:r>
      <w:r w:rsidRPr="0056789A">
        <w:rPr>
          <w:color w:val="000000"/>
        </w:rPr>
        <w:t>Analysis using MCMC simulation.</w:t>
      </w:r>
      <w:r w:rsidRPr="0056789A">
        <w:rPr>
          <w:rStyle w:val="apple-converted-space"/>
          <w:color w:val="000000"/>
        </w:rPr>
        <w:t> </w:t>
      </w:r>
      <w:r w:rsidRPr="0056789A">
        <w:rPr>
          <w:i/>
          <w:iCs/>
          <w:color w:val="000000"/>
        </w:rPr>
        <w:t>Methods in Ecology and Evolution</w:t>
      </w:r>
      <w:r w:rsidRPr="0056789A">
        <w:rPr>
          <w:color w:val="000000"/>
        </w:rPr>
        <w:t>.</w:t>
      </w:r>
    </w:p>
    <w:p w14:paraId="5A780C52" w14:textId="2564EB27" w:rsidR="0056789A" w:rsidRPr="0056789A" w:rsidRDefault="0056789A" w:rsidP="0056789A">
      <w:pPr>
        <w:spacing w:line="360" w:lineRule="auto"/>
        <w:rPr>
          <w:color w:val="000000"/>
        </w:rPr>
      </w:pPr>
      <w:r w:rsidRPr="0056789A">
        <w:rPr>
          <w:color w:val="000000"/>
        </w:rPr>
        <w:t xml:space="preserve">Gower, G., Ragsdale, A. P., Bisschop, G., Gutenkunst, R. N., Hartfield, M., Noskova, E., </w:t>
      </w:r>
      <w:r>
        <w:rPr>
          <w:color w:val="000000"/>
        </w:rPr>
        <w:tab/>
      </w:r>
      <w:proofErr w:type="spellStart"/>
      <w:r w:rsidRPr="0056789A">
        <w:rPr>
          <w:color w:val="000000"/>
        </w:rPr>
        <w:t>Schiffels</w:t>
      </w:r>
      <w:proofErr w:type="spellEnd"/>
      <w:r w:rsidRPr="0056789A">
        <w:rPr>
          <w:color w:val="000000"/>
        </w:rPr>
        <w:t xml:space="preserve">, S., et al. (2022). Demes: a standard format for demographic </w:t>
      </w:r>
      <w:r>
        <w:rPr>
          <w:color w:val="000000"/>
        </w:rPr>
        <w:tab/>
      </w:r>
      <w:r w:rsidRPr="0056789A">
        <w:rPr>
          <w:color w:val="000000"/>
        </w:rPr>
        <w:t>models.</w:t>
      </w:r>
      <w:r w:rsidRPr="0056789A">
        <w:rPr>
          <w:rStyle w:val="apple-converted-space"/>
          <w:color w:val="000000"/>
        </w:rPr>
        <w:t> </w:t>
      </w:r>
      <w:r w:rsidRPr="0056789A">
        <w:rPr>
          <w:i/>
          <w:iCs/>
          <w:color w:val="000000"/>
        </w:rPr>
        <w:t>Genetics</w:t>
      </w:r>
      <w:r w:rsidRPr="0056789A">
        <w:rPr>
          <w:color w:val="000000"/>
        </w:rPr>
        <w:t>,</w:t>
      </w:r>
      <w:r w:rsidRPr="0056789A">
        <w:rPr>
          <w:rStyle w:val="apple-converted-space"/>
          <w:color w:val="000000"/>
        </w:rPr>
        <w:t> </w:t>
      </w:r>
      <w:r w:rsidRPr="0056789A">
        <w:rPr>
          <w:i/>
          <w:iCs/>
          <w:color w:val="000000"/>
        </w:rPr>
        <w:t>222</w:t>
      </w:r>
      <w:r w:rsidRPr="0056789A">
        <w:rPr>
          <w:color w:val="000000"/>
        </w:rPr>
        <w:t>(3).</w:t>
      </w:r>
    </w:p>
    <w:p w14:paraId="4A7D894B" w14:textId="77777777" w:rsidR="0056789A" w:rsidRPr="0056789A" w:rsidRDefault="0056789A" w:rsidP="0056789A">
      <w:pPr>
        <w:spacing w:line="360" w:lineRule="auto"/>
        <w:rPr>
          <w:color w:val="000000"/>
        </w:rPr>
      </w:pPr>
      <w:r w:rsidRPr="0056789A">
        <w:rPr>
          <w:color w:val="000000"/>
        </w:rPr>
        <w:t>Haffer, J. (1969). Speciation in amazonian forest birds.</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165</w:t>
      </w:r>
      <w:r w:rsidRPr="0056789A">
        <w:rPr>
          <w:color w:val="000000"/>
        </w:rPr>
        <w:t>(3889), 131–137.</w:t>
      </w:r>
    </w:p>
    <w:p w14:paraId="4D08E47A" w14:textId="0E81BE48" w:rsidR="0056789A" w:rsidRPr="0056789A" w:rsidRDefault="0056789A" w:rsidP="0056789A">
      <w:pPr>
        <w:spacing w:line="360" w:lineRule="auto"/>
        <w:rPr>
          <w:color w:val="000000"/>
        </w:rPr>
      </w:pPr>
      <w:r w:rsidRPr="0056789A">
        <w:rPr>
          <w:color w:val="000000"/>
        </w:rPr>
        <w:t xml:space="preserve">Harris, C. R., Millman, K. J., van der Walt, S. J., </w:t>
      </w:r>
      <w:proofErr w:type="spellStart"/>
      <w:r w:rsidRPr="0056789A">
        <w:rPr>
          <w:color w:val="000000"/>
        </w:rPr>
        <w:t>Gommers</w:t>
      </w:r>
      <w:proofErr w:type="spellEnd"/>
      <w:r w:rsidRPr="0056789A">
        <w:rPr>
          <w:color w:val="000000"/>
        </w:rPr>
        <w:t xml:space="preserve">, R., Virtanen, P., </w:t>
      </w:r>
      <w:proofErr w:type="spellStart"/>
      <w:r w:rsidRPr="0056789A">
        <w:rPr>
          <w:color w:val="000000"/>
        </w:rPr>
        <w:t>Cournapeau</w:t>
      </w:r>
      <w:proofErr w:type="spellEnd"/>
      <w:r w:rsidRPr="0056789A">
        <w:rPr>
          <w:color w:val="000000"/>
        </w:rPr>
        <w:t xml:space="preserve">, </w:t>
      </w:r>
      <w:r>
        <w:rPr>
          <w:color w:val="000000"/>
        </w:rPr>
        <w:tab/>
      </w:r>
      <w:r w:rsidRPr="0056789A">
        <w:rPr>
          <w:color w:val="000000"/>
        </w:rPr>
        <w:t>D., Wieser, E., et al. (2020). Array programming with NumPy.</w:t>
      </w:r>
      <w:r w:rsidRPr="0056789A">
        <w:rPr>
          <w:rStyle w:val="apple-converted-space"/>
          <w:color w:val="000000"/>
        </w:rPr>
        <w:t> </w:t>
      </w:r>
      <w:r w:rsidRPr="0056789A">
        <w:rPr>
          <w:i/>
          <w:iCs/>
          <w:color w:val="000000"/>
        </w:rPr>
        <w:t>Nature</w:t>
      </w:r>
      <w:r w:rsidRPr="0056789A">
        <w:rPr>
          <w:color w:val="000000"/>
        </w:rPr>
        <w:t>,</w:t>
      </w:r>
      <w:r w:rsidRPr="0056789A">
        <w:rPr>
          <w:rStyle w:val="apple-converted-space"/>
          <w:color w:val="000000"/>
        </w:rPr>
        <w:t> </w:t>
      </w:r>
      <w:r w:rsidRPr="0056789A">
        <w:rPr>
          <w:i/>
          <w:iCs/>
          <w:color w:val="000000"/>
        </w:rPr>
        <w:t>585</w:t>
      </w:r>
      <w:r w:rsidRPr="0056789A">
        <w:rPr>
          <w:color w:val="000000"/>
        </w:rPr>
        <w:t>(7825), 357–</w:t>
      </w:r>
      <w:r>
        <w:rPr>
          <w:color w:val="000000"/>
        </w:rPr>
        <w:tab/>
      </w:r>
      <w:r w:rsidRPr="0056789A">
        <w:rPr>
          <w:color w:val="000000"/>
        </w:rPr>
        <w:t>362.</w:t>
      </w:r>
    </w:p>
    <w:p w14:paraId="6931FB2D" w14:textId="063F6DFB" w:rsidR="0056789A" w:rsidRPr="0056789A" w:rsidRDefault="0056789A" w:rsidP="0056789A">
      <w:pPr>
        <w:spacing w:line="360" w:lineRule="auto"/>
        <w:rPr>
          <w:color w:val="000000"/>
        </w:rPr>
      </w:pPr>
      <w:r w:rsidRPr="0056789A">
        <w:rPr>
          <w:color w:val="000000"/>
        </w:rPr>
        <w:t xml:space="preserve">Harris, L. W., &amp; Davies, T. J. (2016). A Complete Fossil-Calibrated Phylogeny of Seed Plant </w:t>
      </w:r>
      <w:r>
        <w:rPr>
          <w:color w:val="000000"/>
        </w:rPr>
        <w:tab/>
      </w:r>
      <w:r w:rsidRPr="0056789A">
        <w:rPr>
          <w:color w:val="000000"/>
        </w:rPr>
        <w:t xml:space="preserve">Families as a Tool for Comparative Analyses: Testing the “Time for Speciation” </w:t>
      </w:r>
      <w:r>
        <w:rPr>
          <w:color w:val="000000"/>
        </w:rPr>
        <w:tab/>
      </w:r>
      <w:r w:rsidRPr="0056789A">
        <w:rPr>
          <w:color w:val="000000"/>
        </w:rPr>
        <w:t>Hypothesis.</w:t>
      </w:r>
      <w:r w:rsidRPr="0056789A">
        <w:rPr>
          <w:rStyle w:val="apple-converted-space"/>
          <w:color w:val="000000"/>
        </w:rPr>
        <w:t> </w:t>
      </w:r>
      <w:proofErr w:type="spellStart"/>
      <w:r w:rsidRPr="0056789A">
        <w:rPr>
          <w:i/>
          <w:iCs/>
          <w:color w:val="000000"/>
        </w:rPr>
        <w:t>Plos</w:t>
      </w:r>
      <w:proofErr w:type="spellEnd"/>
      <w:r w:rsidRPr="0056789A">
        <w:rPr>
          <w:i/>
          <w:iCs/>
          <w:color w:val="000000"/>
        </w:rPr>
        <w:t xml:space="preserve"> One</w:t>
      </w:r>
      <w:r w:rsidRPr="0056789A">
        <w:rPr>
          <w:color w:val="000000"/>
        </w:rPr>
        <w:t>,</w:t>
      </w:r>
      <w:r w:rsidRPr="0056789A">
        <w:rPr>
          <w:rStyle w:val="apple-converted-space"/>
          <w:color w:val="000000"/>
        </w:rPr>
        <w:t> </w:t>
      </w:r>
      <w:r w:rsidRPr="0056789A">
        <w:rPr>
          <w:i/>
          <w:iCs/>
          <w:color w:val="000000"/>
        </w:rPr>
        <w:t>11</w:t>
      </w:r>
      <w:r w:rsidRPr="0056789A">
        <w:rPr>
          <w:color w:val="000000"/>
        </w:rPr>
        <w:t>(10), e0162907.</w:t>
      </w:r>
    </w:p>
    <w:p w14:paraId="3D7DEBE7" w14:textId="656FCFF8" w:rsidR="0056789A" w:rsidRPr="0056789A" w:rsidRDefault="0056789A" w:rsidP="0056789A">
      <w:pPr>
        <w:spacing w:line="360" w:lineRule="auto"/>
        <w:rPr>
          <w:color w:val="000000"/>
        </w:rPr>
      </w:pPr>
      <w:r w:rsidRPr="0056789A">
        <w:rPr>
          <w:color w:val="000000"/>
        </w:rPr>
        <w:t xml:space="preserve">Hill, E. C., Gao, D. F., Polhemus, D. A., Fraser, C. J., </w:t>
      </w:r>
      <w:proofErr w:type="spellStart"/>
      <w:r w:rsidRPr="0056789A">
        <w:rPr>
          <w:color w:val="000000"/>
        </w:rPr>
        <w:t>Iova</w:t>
      </w:r>
      <w:proofErr w:type="spellEnd"/>
      <w:r w:rsidRPr="0056789A">
        <w:rPr>
          <w:color w:val="000000"/>
        </w:rPr>
        <w:t xml:space="preserve">, B., Allison, A., &amp; Butler, M. A. </w:t>
      </w:r>
      <w:r>
        <w:rPr>
          <w:color w:val="000000"/>
        </w:rPr>
        <w:tab/>
      </w:r>
      <w:r w:rsidRPr="0056789A">
        <w:rPr>
          <w:color w:val="000000"/>
        </w:rPr>
        <w:t xml:space="preserve">(2023). Testing Geology with Biology: Plate Tectonics and the Diversification of </w:t>
      </w:r>
      <w:r>
        <w:rPr>
          <w:color w:val="000000"/>
        </w:rPr>
        <w:tab/>
      </w:r>
      <w:r w:rsidRPr="0056789A">
        <w:rPr>
          <w:color w:val="000000"/>
        </w:rPr>
        <w:t>Microhylid Frogs in the Papuan Region.</w:t>
      </w:r>
      <w:r w:rsidRPr="0056789A">
        <w:rPr>
          <w:rStyle w:val="apple-converted-space"/>
          <w:color w:val="000000"/>
        </w:rPr>
        <w:t> </w:t>
      </w:r>
      <w:r w:rsidRPr="0056789A">
        <w:rPr>
          <w:i/>
          <w:iCs/>
          <w:color w:val="000000"/>
        </w:rPr>
        <w:t xml:space="preserve">Integrative organismal biology (Oxford, </w:t>
      </w:r>
      <w:r>
        <w:rPr>
          <w:i/>
          <w:iCs/>
          <w:color w:val="000000"/>
        </w:rPr>
        <w:tab/>
      </w:r>
      <w:r w:rsidRPr="0056789A">
        <w:rPr>
          <w:i/>
          <w:iCs/>
          <w:color w:val="000000"/>
        </w:rPr>
        <w:t>England)</w:t>
      </w:r>
      <w:r w:rsidRPr="0056789A">
        <w:rPr>
          <w:color w:val="000000"/>
        </w:rPr>
        <w:t>,</w:t>
      </w:r>
      <w:r w:rsidRPr="0056789A">
        <w:rPr>
          <w:rStyle w:val="apple-converted-space"/>
          <w:color w:val="000000"/>
        </w:rPr>
        <w:t> </w:t>
      </w:r>
      <w:r w:rsidRPr="0056789A">
        <w:rPr>
          <w:i/>
          <w:iCs/>
          <w:color w:val="000000"/>
        </w:rPr>
        <w:t>5</w:t>
      </w:r>
      <w:r w:rsidRPr="0056789A">
        <w:rPr>
          <w:color w:val="000000"/>
        </w:rPr>
        <w:t>(1), obad028.</w:t>
      </w:r>
    </w:p>
    <w:p w14:paraId="22CFCEBE" w14:textId="1842A923" w:rsidR="0056789A" w:rsidRPr="0056789A" w:rsidRDefault="0056789A" w:rsidP="0056789A">
      <w:pPr>
        <w:spacing w:line="360" w:lineRule="auto"/>
        <w:rPr>
          <w:color w:val="000000"/>
        </w:rPr>
      </w:pPr>
      <w:proofErr w:type="spellStart"/>
      <w:r w:rsidRPr="0056789A">
        <w:rPr>
          <w:color w:val="000000"/>
        </w:rPr>
        <w:t>Höhna</w:t>
      </w:r>
      <w:proofErr w:type="spellEnd"/>
      <w:r w:rsidRPr="0056789A">
        <w:rPr>
          <w:color w:val="000000"/>
        </w:rPr>
        <w:t xml:space="preserve">, S., Landis, M. J., Heath, T. A., </w:t>
      </w:r>
      <w:proofErr w:type="spellStart"/>
      <w:r w:rsidRPr="0056789A">
        <w:rPr>
          <w:color w:val="000000"/>
        </w:rPr>
        <w:t>Boussau</w:t>
      </w:r>
      <w:proofErr w:type="spellEnd"/>
      <w:r w:rsidRPr="0056789A">
        <w:rPr>
          <w:color w:val="000000"/>
        </w:rPr>
        <w:t xml:space="preserve">, B., </w:t>
      </w:r>
      <w:proofErr w:type="spellStart"/>
      <w:r w:rsidRPr="0056789A">
        <w:rPr>
          <w:color w:val="000000"/>
        </w:rPr>
        <w:t>Lartillot</w:t>
      </w:r>
      <w:proofErr w:type="spellEnd"/>
      <w:r w:rsidRPr="0056789A">
        <w:rPr>
          <w:color w:val="000000"/>
        </w:rPr>
        <w:t xml:space="preserve">, N., Moore, B. R., Huelsenbeck, J. </w:t>
      </w:r>
      <w:r>
        <w:rPr>
          <w:color w:val="000000"/>
        </w:rPr>
        <w:tab/>
      </w:r>
      <w:r w:rsidRPr="0056789A">
        <w:rPr>
          <w:color w:val="000000"/>
        </w:rPr>
        <w:t xml:space="preserve">P., et al. (2016). </w:t>
      </w:r>
      <w:proofErr w:type="spellStart"/>
      <w:r w:rsidRPr="0056789A">
        <w:rPr>
          <w:color w:val="000000"/>
        </w:rPr>
        <w:t>RevBayes</w:t>
      </w:r>
      <w:proofErr w:type="spellEnd"/>
      <w:r w:rsidRPr="0056789A">
        <w:rPr>
          <w:color w:val="000000"/>
        </w:rPr>
        <w:t xml:space="preserve">: Bayesian phylogenetic inference using graphical models and </w:t>
      </w:r>
      <w:r>
        <w:rPr>
          <w:color w:val="000000"/>
        </w:rPr>
        <w:tab/>
      </w:r>
      <w:r w:rsidRPr="0056789A">
        <w:rPr>
          <w:color w:val="000000"/>
        </w:rPr>
        <w:t>an interactive model-specification language.</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65</w:t>
      </w:r>
      <w:r w:rsidRPr="0056789A">
        <w:rPr>
          <w:color w:val="000000"/>
        </w:rPr>
        <w:t>(4), 726–736.</w:t>
      </w:r>
    </w:p>
    <w:p w14:paraId="193B0FFD" w14:textId="353A9A95" w:rsidR="0056789A" w:rsidRPr="0056789A" w:rsidRDefault="0056789A" w:rsidP="0056789A">
      <w:pPr>
        <w:spacing w:line="360" w:lineRule="auto"/>
        <w:rPr>
          <w:color w:val="000000"/>
        </w:rPr>
      </w:pPr>
      <w:r w:rsidRPr="0056789A">
        <w:rPr>
          <w:color w:val="000000"/>
        </w:rPr>
        <w:lastRenderedPageBreak/>
        <w:t xml:space="preserve">Hurt, C., Anker, A., &amp; Knowlton, N. (2009). A </w:t>
      </w:r>
      <w:proofErr w:type="spellStart"/>
      <w:r w:rsidRPr="0056789A">
        <w:rPr>
          <w:color w:val="000000"/>
        </w:rPr>
        <w:t>multilocus</w:t>
      </w:r>
      <w:proofErr w:type="spellEnd"/>
      <w:r w:rsidRPr="0056789A">
        <w:rPr>
          <w:color w:val="000000"/>
        </w:rPr>
        <w:t xml:space="preserve"> test of simultaneous divergence across </w:t>
      </w:r>
      <w:r>
        <w:rPr>
          <w:color w:val="000000"/>
        </w:rPr>
        <w:tab/>
      </w:r>
      <w:r w:rsidRPr="0056789A">
        <w:rPr>
          <w:color w:val="000000"/>
        </w:rPr>
        <w:t>the Isthmus of Panama using snapping shrimp in the genus Alpheus.</w:t>
      </w:r>
      <w:r w:rsidRPr="0056789A">
        <w:rPr>
          <w:rStyle w:val="apple-converted-space"/>
          <w:color w:val="000000"/>
        </w:rPr>
        <w:t> </w:t>
      </w:r>
      <w:r w:rsidRPr="0056789A">
        <w:rPr>
          <w:i/>
          <w:iCs/>
          <w:color w:val="000000"/>
        </w:rPr>
        <w:t>Evolution</w:t>
      </w:r>
      <w:r w:rsidRPr="0056789A">
        <w:rPr>
          <w:color w:val="000000"/>
        </w:rPr>
        <w:t>,</w:t>
      </w:r>
      <w:r w:rsidRPr="0056789A">
        <w:rPr>
          <w:rStyle w:val="apple-converted-space"/>
          <w:color w:val="000000"/>
        </w:rPr>
        <w:t> </w:t>
      </w:r>
      <w:r w:rsidRPr="0056789A">
        <w:rPr>
          <w:i/>
          <w:iCs/>
          <w:color w:val="000000"/>
        </w:rPr>
        <w:t>63</w:t>
      </w:r>
      <w:r w:rsidRPr="0056789A">
        <w:rPr>
          <w:color w:val="000000"/>
        </w:rPr>
        <w:t xml:space="preserve">(2), </w:t>
      </w:r>
      <w:r>
        <w:rPr>
          <w:color w:val="000000"/>
        </w:rPr>
        <w:tab/>
      </w:r>
      <w:r w:rsidRPr="0056789A">
        <w:rPr>
          <w:color w:val="000000"/>
        </w:rPr>
        <w:t>514–530.</w:t>
      </w:r>
    </w:p>
    <w:p w14:paraId="09E122E6" w14:textId="7012FFC4" w:rsidR="0056789A" w:rsidRPr="00ED1805" w:rsidRDefault="0056789A" w:rsidP="0056789A">
      <w:pPr>
        <w:spacing w:line="360" w:lineRule="auto"/>
        <w:rPr>
          <w:color w:val="000000"/>
          <w:lang w:val="es-ES"/>
        </w:rPr>
      </w:pPr>
      <w:r w:rsidRPr="0056789A">
        <w:rPr>
          <w:color w:val="000000"/>
        </w:rPr>
        <w:t>Jaramillo, C. A. (2018).</w:t>
      </w:r>
      <w:r w:rsidRPr="0056789A">
        <w:rPr>
          <w:rStyle w:val="apple-converted-space"/>
          <w:color w:val="000000"/>
        </w:rPr>
        <w:t> </w:t>
      </w:r>
      <w:r w:rsidRPr="0056789A">
        <w:rPr>
          <w:i/>
          <w:iCs/>
          <w:color w:val="000000"/>
        </w:rPr>
        <w:t xml:space="preserve">Evolution of the Isthmus of Panama: Biological, </w:t>
      </w:r>
      <w:proofErr w:type="spellStart"/>
      <w:r w:rsidRPr="0056789A">
        <w:rPr>
          <w:i/>
          <w:iCs/>
          <w:color w:val="000000"/>
        </w:rPr>
        <w:t>Paleoceanographic</w:t>
      </w:r>
      <w:proofErr w:type="spellEnd"/>
      <w:r w:rsidRPr="0056789A">
        <w:rPr>
          <w:i/>
          <w:iCs/>
          <w:color w:val="000000"/>
        </w:rPr>
        <w:t xml:space="preserve"> and </w:t>
      </w:r>
      <w:r>
        <w:rPr>
          <w:i/>
          <w:iCs/>
          <w:color w:val="000000"/>
        </w:rPr>
        <w:tab/>
      </w:r>
      <w:proofErr w:type="spellStart"/>
      <w:r w:rsidRPr="0056789A">
        <w:rPr>
          <w:i/>
          <w:iCs/>
          <w:color w:val="000000"/>
        </w:rPr>
        <w:t>Paleoclimatological</w:t>
      </w:r>
      <w:proofErr w:type="spellEnd"/>
      <w:r w:rsidRPr="0056789A">
        <w:rPr>
          <w:i/>
          <w:iCs/>
          <w:color w:val="000000"/>
        </w:rPr>
        <w:t xml:space="preserve"> Implications</w:t>
      </w:r>
      <w:r w:rsidRPr="0056789A">
        <w:rPr>
          <w:color w:val="000000"/>
        </w:rPr>
        <w:t xml:space="preserve">. </w:t>
      </w:r>
      <w:r w:rsidRPr="00ED1805">
        <w:rPr>
          <w:color w:val="000000"/>
          <w:lang w:val="es-ES"/>
        </w:rPr>
        <w:t xml:space="preserve">John Wiley &amp; </w:t>
      </w:r>
      <w:proofErr w:type="spellStart"/>
      <w:r w:rsidRPr="00ED1805">
        <w:rPr>
          <w:color w:val="000000"/>
          <w:lang w:val="es-ES"/>
        </w:rPr>
        <w:t>Sons</w:t>
      </w:r>
      <w:proofErr w:type="spellEnd"/>
      <w:r w:rsidRPr="00ED1805">
        <w:rPr>
          <w:color w:val="000000"/>
          <w:lang w:val="es-ES"/>
        </w:rPr>
        <w:t>.</w:t>
      </w:r>
    </w:p>
    <w:p w14:paraId="1D0477B2" w14:textId="52B534C1" w:rsidR="0056789A" w:rsidRPr="0056789A" w:rsidRDefault="0056789A" w:rsidP="0056789A">
      <w:pPr>
        <w:spacing w:line="360" w:lineRule="auto"/>
        <w:rPr>
          <w:color w:val="000000"/>
        </w:rPr>
      </w:pPr>
      <w:r w:rsidRPr="00ED1805">
        <w:rPr>
          <w:color w:val="000000"/>
          <w:lang w:val="es-ES"/>
        </w:rPr>
        <w:t xml:space="preserve">Jaramillo, C., Montes, C., Cardona, A., </w:t>
      </w:r>
      <w:proofErr w:type="spellStart"/>
      <w:r w:rsidRPr="00ED1805">
        <w:rPr>
          <w:color w:val="000000"/>
          <w:lang w:val="es-ES"/>
        </w:rPr>
        <w:t>Silvestro</w:t>
      </w:r>
      <w:proofErr w:type="spellEnd"/>
      <w:r w:rsidRPr="00ED1805">
        <w:rPr>
          <w:color w:val="000000"/>
          <w:lang w:val="es-ES"/>
        </w:rPr>
        <w:t xml:space="preserve">, D., Antonelli, A., &amp; Bacon, C. D. (2017). </w:t>
      </w:r>
      <w:r w:rsidRPr="00ED1805">
        <w:rPr>
          <w:color w:val="000000"/>
          <w:lang w:val="es-ES"/>
        </w:rPr>
        <w:tab/>
      </w:r>
      <w:r w:rsidRPr="0056789A">
        <w:rPr>
          <w:color w:val="000000"/>
        </w:rPr>
        <w:t xml:space="preserve">Comment (1) on “formation of the isthmus of </w:t>
      </w:r>
      <w:proofErr w:type="spellStart"/>
      <w:r w:rsidRPr="0056789A">
        <w:rPr>
          <w:color w:val="000000"/>
        </w:rPr>
        <w:t>panama</w:t>
      </w:r>
      <w:proofErr w:type="spellEnd"/>
      <w:r w:rsidRPr="0056789A">
        <w:rPr>
          <w:color w:val="000000"/>
        </w:rPr>
        <w:t xml:space="preserve">” by </w:t>
      </w:r>
      <w:proofErr w:type="spellStart"/>
      <w:r w:rsidRPr="0056789A">
        <w:rPr>
          <w:color w:val="000000"/>
        </w:rPr>
        <w:t>o’dea</w:t>
      </w:r>
      <w:proofErr w:type="spellEnd"/>
      <w:r w:rsidRPr="0056789A">
        <w:rPr>
          <w:color w:val="000000"/>
        </w:rPr>
        <w:t xml:space="preserve"> et al.</w:t>
      </w:r>
      <w:r w:rsidRPr="0056789A">
        <w:rPr>
          <w:rStyle w:val="apple-converted-space"/>
          <w:color w:val="000000"/>
        </w:rPr>
        <w:t> </w:t>
      </w:r>
      <w:r w:rsidRPr="0056789A">
        <w:rPr>
          <w:i/>
          <w:iCs/>
          <w:color w:val="000000"/>
        </w:rPr>
        <w:t xml:space="preserve">Science </w:t>
      </w:r>
      <w:r>
        <w:rPr>
          <w:i/>
          <w:iCs/>
          <w:color w:val="000000"/>
        </w:rPr>
        <w:tab/>
      </w:r>
      <w:r w:rsidRPr="0056789A">
        <w:rPr>
          <w:i/>
          <w:iCs/>
          <w:color w:val="000000"/>
        </w:rPr>
        <w:t>Advances</w:t>
      </w:r>
      <w:r w:rsidRPr="0056789A">
        <w:rPr>
          <w:color w:val="000000"/>
        </w:rPr>
        <w:t>,</w:t>
      </w:r>
      <w:r w:rsidRPr="0056789A">
        <w:rPr>
          <w:rStyle w:val="apple-converted-space"/>
          <w:color w:val="000000"/>
        </w:rPr>
        <w:t> </w:t>
      </w:r>
      <w:r w:rsidRPr="0056789A">
        <w:rPr>
          <w:i/>
          <w:iCs/>
          <w:color w:val="000000"/>
        </w:rPr>
        <w:t>3</w:t>
      </w:r>
      <w:r w:rsidRPr="0056789A">
        <w:rPr>
          <w:color w:val="000000"/>
        </w:rPr>
        <w:t>(6), e1602321.</w:t>
      </w:r>
    </w:p>
    <w:p w14:paraId="4F70AC99" w14:textId="61DCB946" w:rsidR="0056789A" w:rsidRPr="0056789A" w:rsidRDefault="0056789A" w:rsidP="0056789A">
      <w:pPr>
        <w:spacing w:line="360" w:lineRule="auto"/>
        <w:rPr>
          <w:color w:val="000000"/>
        </w:rPr>
      </w:pPr>
      <w:proofErr w:type="spellStart"/>
      <w:r w:rsidRPr="0056789A">
        <w:rPr>
          <w:color w:val="000000"/>
        </w:rPr>
        <w:t>Keigwin</w:t>
      </w:r>
      <w:proofErr w:type="spellEnd"/>
      <w:r w:rsidRPr="0056789A">
        <w:rPr>
          <w:color w:val="000000"/>
        </w:rPr>
        <w:t xml:space="preserve">, L. (1982). Isotopic paleoceanography of the Caribbean and East pacific: role of </w:t>
      </w:r>
      <w:r>
        <w:rPr>
          <w:color w:val="000000"/>
        </w:rPr>
        <w:tab/>
      </w:r>
      <w:proofErr w:type="spellStart"/>
      <w:r w:rsidRPr="0056789A">
        <w:rPr>
          <w:color w:val="000000"/>
        </w:rPr>
        <w:t>panama</w:t>
      </w:r>
      <w:proofErr w:type="spellEnd"/>
      <w:r w:rsidRPr="0056789A">
        <w:rPr>
          <w:color w:val="000000"/>
        </w:rPr>
        <w:t xml:space="preserve"> uplift in late </w:t>
      </w:r>
      <w:proofErr w:type="spellStart"/>
      <w:r w:rsidRPr="0056789A">
        <w:rPr>
          <w:color w:val="000000"/>
        </w:rPr>
        <w:t>neogene</w:t>
      </w:r>
      <w:proofErr w:type="spellEnd"/>
      <w:r w:rsidRPr="0056789A">
        <w:rPr>
          <w:color w:val="000000"/>
        </w:rPr>
        <w:t xml:space="preserve"> time.</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217</w:t>
      </w:r>
      <w:r w:rsidRPr="0056789A">
        <w:rPr>
          <w:color w:val="000000"/>
        </w:rPr>
        <w:t>(4557), 350–353.</w:t>
      </w:r>
    </w:p>
    <w:p w14:paraId="309A479E" w14:textId="57C8AC26" w:rsidR="0056789A" w:rsidRPr="0056789A" w:rsidRDefault="0056789A" w:rsidP="0056789A">
      <w:pPr>
        <w:spacing w:line="360" w:lineRule="auto"/>
        <w:rPr>
          <w:color w:val="000000"/>
        </w:rPr>
      </w:pPr>
      <w:proofErr w:type="spellStart"/>
      <w:r w:rsidRPr="0056789A">
        <w:rPr>
          <w:color w:val="000000"/>
        </w:rPr>
        <w:t>Keigwin</w:t>
      </w:r>
      <w:proofErr w:type="spellEnd"/>
      <w:r w:rsidRPr="0056789A">
        <w:rPr>
          <w:color w:val="000000"/>
        </w:rPr>
        <w:t xml:space="preserve">, L. D. (1978). Pliocene closing of the Isthmus of Panama, based on </w:t>
      </w:r>
      <w:proofErr w:type="spellStart"/>
      <w:r w:rsidRPr="0056789A">
        <w:rPr>
          <w:color w:val="000000"/>
        </w:rPr>
        <w:t>biostratigraphic</w:t>
      </w:r>
      <w:proofErr w:type="spellEnd"/>
      <w:r w:rsidRPr="0056789A">
        <w:rPr>
          <w:color w:val="000000"/>
        </w:rPr>
        <w:t xml:space="preserve"> </w:t>
      </w:r>
      <w:r>
        <w:rPr>
          <w:color w:val="000000"/>
        </w:rPr>
        <w:tab/>
      </w:r>
      <w:r w:rsidRPr="0056789A">
        <w:rPr>
          <w:color w:val="000000"/>
        </w:rPr>
        <w:t>evidence from nearby Pacific Ocean and Caribbean Sea cores.</w:t>
      </w:r>
      <w:r w:rsidRPr="0056789A">
        <w:rPr>
          <w:rStyle w:val="apple-converted-space"/>
          <w:color w:val="000000"/>
        </w:rPr>
        <w:t> </w:t>
      </w:r>
      <w:r w:rsidRPr="0056789A">
        <w:rPr>
          <w:i/>
          <w:iCs/>
          <w:color w:val="000000"/>
        </w:rPr>
        <w:t>Geology</w:t>
      </w:r>
      <w:r w:rsidRPr="0056789A">
        <w:rPr>
          <w:color w:val="000000"/>
        </w:rPr>
        <w:t>.</w:t>
      </w:r>
    </w:p>
    <w:p w14:paraId="29BA50AA" w14:textId="5812171F" w:rsidR="0056789A" w:rsidRPr="0056789A" w:rsidRDefault="0056789A" w:rsidP="0056789A">
      <w:pPr>
        <w:spacing w:line="360" w:lineRule="auto"/>
        <w:rPr>
          <w:color w:val="000000"/>
        </w:rPr>
      </w:pPr>
      <w:r w:rsidRPr="0056789A">
        <w:rPr>
          <w:color w:val="000000"/>
        </w:rPr>
        <w:t xml:space="preserve">Koch, M. A., Haubold, B., &amp; Mitchell-Olds, T. (2000). Comparative evolutionary analysis of </w:t>
      </w:r>
      <w:r>
        <w:rPr>
          <w:color w:val="000000"/>
        </w:rPr>
        <w:tab/>
      </w:r>
      <w:r w:rsidRPr="0056789A">
        <w:rPr>
          <w:color w:val="000000"/>
        </w:rPr>
        <w:t xml:space="preserve">chalcone synthase and alcohol dehydrogenase loci in Arabidopsis, Arabis, and related </w:t>
      </w:r>
      <w:r>
        <w:rPr>
          <w:color w:val="000000"/>
        </w:rPr>
        <w:tab/>
      </w:r>
      <w:r w:rsidRPr="0056789A">
        <w:rPr>
          <w:color w:val="000000"/>
        </w:rPr>
        <w:t>genera (Brassicaceae).</w:t>
      </w:r>
      <w:r w:rsidRPr="0056789A">
        <w:rPr>
          <w:rStyle w:val="apple-converted-space"/>
          <w:color w:val="000000"/>
        </w:rPr>
        <w:t> </w:t>
      </w:r>
      <w:r w:rsidRPr="0056789A">
        <w:rPr>
          <w:i/>
          <w:iCs/>
          <w:color w:val="000000"/>
        </w:rPr>
        <w:t>Molecular Biology and Evolution</w:t>
      </w:r>
      <w:r w:rsidRPr="0056789A">
        <w:rPr>
          <w:color w:val="000000"/>
        </w:rPr>
        <w:t>,</w:t>
      </w:r>
      <w:r w:rsidRPr="0056789A">
        <w:rPr>
          <w:rStyle w:val="apple-converted-space"/>
          <w:color w:val="000000"/>
        </w:rPr>
        <w:t> </w:t>
      </w:r>
      <w:r w:rsidRPr="0056789A">
        <w:rPr>
          <w:i/>
          <w:iCs/>
          <w:color w:val="000000"/>
        </w:rPr>
        <w:t>17</w:t>
      </w:r>
      <w:r w:rsidRPr="0056789A">
        <w:rPr>
          <w:color w:val="000000"/>
        </w:rPr>
        <w:t>(10), 1483–1498.</w:t>
      </w:r>
    </w:p>
    <w:p w14:paraId="6BB5628C" w14:textId="4CCE83E5" w:rsidR="0056789A" w:rsidRPr="0056789A" w:rsidRDefault="0056789A" w:rsidP="0056789A">
      <w:pPr>
        <w:spacing w:line="360" w:lineRule="auto"/>
        <w:rPr>
          <w:color w:val="000000"/>
        </w:rPr>
      </w:pPr>
      <w:r w:rsidRPr="0056789A">
        <w:rPr>
          <w:color w:val="000000"/>
        </w:rPr>
        <w:t xml:space="preserve">Landis, M. J. (2017). Biogeographic dating of speciation times using </w:t>
      </w:r>
      <w:proofErr w:type="spellStart"/>
      <w:r w:rsidRPr="0056789A">
        <w:rPr>
          <w:color w:val="000000"/>
        </w:rPr>
        <w:t>paleogeographically</w:t>
      </w:r>
      <w:proofErr w:type="spellEnd"/>
      <w:r w:rsidRPr="0056789A">
        <w:rPr>
          <w:color w:val="000000"/>
        </w:rPr>
        <w:t xml:space="preserve"> </w:t>
      </w:r>
      <w:r>
        <w:rPr>
          <w:color w:val="000000"/>
        </w:rPr>
        <w:tab/>
      </w:r>
      <w:r w:rsidRPr="0056789A">
        <w:rPr>
          <w:color w:val="000000"/>
        </w:rPr>
        <w:t>informed processes.</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66</w:t>
      </w:r>
      <w:r w:rsidRPr="0056789A">
        <w:rPr>
          <w:color w:val="000000"/>
        </w:rPr>
        <w:t>(2), 128–144.</w:t>
      </w:r>
    </w:p>
    <w:p w14:paraId="28927811" w14:textId="4CA18D27" w:rsidR="0056789A" w:rsidRPr="0056789A" w:rsidRDefault="0056789A" w:rsidP="0056789A">
      <w:pPr>
        <w:spacing w:line="360" w:lineRule="auto"/>
        <w:rPr>
          <w:color w:val="000000"/>
        </w:rPr>
      </w:pPr>
      <w:r w:rsidRPr="0056789A">
        <w:rPr>
          <w:color w:val="000000"/>
        </w:rPr>
        <w:t xml:space="preserve">Landis, M. J., Eaton, D. A. R., Clement, W. L., Park, B., Spriggs, E. L., Sweeney, P. W., </w:t>
      </w:r>
      <w:r>
        <w:rPr>
          <w:color w:val="000000"/>
        </w:rPr>
        <w:tab/>
      </w:r>
      <w:r w:rsidRPr="0056789A">
        <w:rPr>
          <w:color w:val="000000"/>
        </w:rPr>
        <w:t xml:space="preserve">Edwards, E. J., et al. (2021). Joint Phylogenetic Estimation of Geographic Movements </w:t>
      </w:r>
      <w:r>
        <w:rPr>
          <w:color w:val="000000"/>
        </w:rPr>
        <w:tab/>
      </w:r>
      <w:r w:rsidRPr="0056789A">
        <w:rPr>
          <w:color w:val="000000"/>
        </w:rPr>
        <w:t>and Biome Shifts during the Global Diversification of Viburnum.</w:t>
      </w:r>
      <w:r w:rsidRPr="0056789A">
        <w:rPr>
          <w:rStyle w:val="apple-converted-space"/>
          <w:color w:val="000000"/>
        </w:rPr>
        <w:t> </w:t>
      </w:r>
      <w:r w:rsidRPr="0056789A">
        <w:rPr>
          <w:i/>
          <w:iCs/>
          <w:color w:val="000000"/>
        </w:rPr>
        <w:t xml:space="preserve">Systematic </w:t>
      </w:r>
      <w:r>
        <w:rPr>
          <w:i/>
          <w:iCs/>
          <w:color w:val="000000"/>
        </w:rPr>
        <w:tab/>
      </w:r>
      <w:r w:rsidRPr="0056789A">
        <w:rPr>
          <w:i/>
          <w:iCs/>
          <w:color w:val="000000"/>
        </w:rPr>
        <w:t>Biology</w:t>
      </w:r>
      <w:r w:rsidRPr="0056789A">
        <w:rPr>
          <w:color w:val="000000"/>
        </w:rPr>
        <w:t>,</w:t>
      </w:r>
      <w:r w:rsidRPr="0056789A">
        <w:rPr>
          <w:rStyle w:val="apple-converted-space"/>
          <w:color w:val="000000"/>
        </w:rPr>
        <w:t> </w:t>
      </w:r>
      <w:r w:rsidRPr="0056789A">
        <w:rPr>
          <w:i/>
          <w:iCs/>
          <w:color w:val="000000"/>
        </w:rPr>
        <w:t>70</w:t>
      </w:r>
      <w:r w:rsidRPr="0056789A">
        <w:rPr>
          <w:color w:val="000000"/>
        </w:rPr>
        <w:t>(1), 67–85.</w:t>
      </w:r>
    </w:p>
    <w:p w14:paraId="1614EA89" w14:textId="7C916FE6" w:rsidR="0056789A" w:rsidRPr="0056789A" w:rsidRDefault="0056789A" w:rsidP="0056789A">
      <w:pPr>
        <w:spacing w:line="360" w:lineRule="auto"/>
        <w:rPr>
          <w:color w:val="000000"/>
        </w:rPr>
      </w:pPr>
      <w:r w:rsidRPr="0056789A">
        <w:rPr>
          <w:color w:val="000000"/>
        </w:rPr>
        <w:t xml:space="preserve">Landis, M. J., Freyman, W. A., &amp; Baldwin, B. G. (2018). Retracing the Hawaiian </w:t>
      </w:r>
      <w:proofErr w:type="spellStart"/>
      <w:r w:rsidRPr="0056789A">
        <w:rPr>
          <w:color w:val="000000"/>
        </w:rPr>
        <w:t>silversword</w:t>
      </w:r>
      <w:proofErr w:type="spellEnd"/>
      <w:r w:rsidRPr="0056789A">
        <w:rPr>
          <w:color w:val="000000"/>
        </w:rPr>
        <w:t xml:space="preserve"> </w:t>
      </w:r>
      <w:r>
        <w:rPr>
          <w:color w:val="000000"/>
        </w:rPr>
        <w:tab/>
      </w:r>
      <w:r w:rsidRPr="0056789A">
        <w:rPr>
          <w:color w:val="000000"/>
        </w:rPr>
        <w:t xml:space="preserve">radiation despite phylogenetic, biogeographic, and paleogeographic </w:t>
      </w:r>
      <w:r>
        <w:rPr>
          <w:color w:val="000000"/>
        </w:rPr>
        <w:tab/>
      </w:r>
      <w:r w:rsidRPr="0056789A">
        <w:rPr>
          <w:color w:val="000000"/>
        </w:rPr>
        <w:t>uncertainty.</w:t>
      </w:r>
      <w:r w:rsidRPr="0056789A">
        <w:rPr>
          <w:rStyle w:val="apple-converted-space"/>
          <w:color w:val="000000"/>
        </w:rPr>
        <w:t> </w:t>
      </w:r>
      <w:r w:rsidRPr="0056789A">
        <w:rPr>
          <w:i/>
          <w:iCs/>
          <w:color w:val="000000"/>
        </w:rPr>
        <w:t>Evolution</w:t>
      </w:r>
      <w:r w:rsidRPr="0056789A">
        <w:rPr>
          <w:color w:val="000000"/>
        </w:rPr>
        <w:t>,</w:t>
      </w:r>
      <w:r w:rsidRPr="0056789A">
        <w:rPr>
          <w:rStyle w:val="apple-converted-space"/>
          <w:color w:val="000000"/>
        </w:rPr>
        <w:t> </w:t>
      </w:r>
      <w:r w:rsidRPr="0056789A">
        <w:rPr>
          <w:i/>
          <w:iCs/>
          <w:color w:val="000000"/>
        </w:rPr>
        <w:t>72</w:t>
      </w:r>
      <w:r w:rsidRPr="0056789A">
        <w:rPr>
          <w:color w:val="000000"/>
        </w:rPr>
        <w:t>(11), 2343–2359.</w:t>
      </w:r>
    </w:p>
    <w:p w14:paraId="3B7652C0" w14:textId="4C771B90" w:rsidR="0056789A" w:rsidRPr="0056789A" w:rsidRDefault="0056789A" w:rsidP="0056789A">
      <w:pPr>
        <w:spacing w:line="360" w:lineRule="auto"/>
        <w:rPr>
          <w:color w:val="000000"/>
        </w:rPr>
      </w:pPr>
      <w:r w:rsidRPr="0056789A">
        <w:rPr>
          <w:color w:val="000000"/>
        </w:rPr>
        <w:t xml:space="preserve">Leigh, E. G., O’Dea, A., &amp; </w:t>
      </w:r>
      <w:proofErr w:type="spellStart"/>
      <w:r w:rsidRPr="0056789A">
        <w:rPr>
          <w:color w:val="000000"/>
        </w:rPr>
        <w:t>Vermeij</w:t>
      </w:r>
      <w:proofErr w:type="spellEnd"/>
      <w:r w:rsidRPr="0056789A">
        <w:rPr>
          <w:color w:val="000000"/>
        </w:rPr>
        <w:t xml:space="preserve">, G. J. (2014). Historical biogeography of the Isthmus of </w:t>
      </w:r>
      <w:r>
        <w:rPr>
          <w:color w:val="000000"/>
        </w:rPr>
        <w:tab/>
      </w:r>
      <w:r w:rsidRPr="0056789A">
        <w:rPr>
          <w:color w:val="000000"/>
        </w:rPr>
        <w:t>Panama.</w:t>
      </w:r>
      <w:r w:rsidRPr="0056789A">
        <w:rPr>
          <w:rStyle w:val="apple-converted-space"/>
          <w:color w:val="000000"/>
        </w:rPr>
        <w:t> </w:t>
      </w:r>
      <w:r w:rsidRPr="0056789A">
        <w:rPr>
          <w:i/>
          <w:iCs/>
          <w:color w:val="000000"/>
        </w:rPr>
        <w:t>Biological Reviews of the Cambridge Philosophical Society</w:t>
      </w:r>
      <w:r w:rsidRPr="0056789A">
        <w:rPr>
          <w:color w:val="000000"/>
        </w:rPr>
        <w:t>,</w:t>
      </w:r>
      <w:r w:rsidRPr="0056789A">
        <w:rPr>
          <w:rStyle w:val="apple-converted-space"/>
          <w:color w:val="000000"/>
        </w:rPr>
        <w:t> </w:t>
      </w:r>
      <w:r w:rsidRPr="0056789A">
        <w:rPr>
          <w:i/>
          <w:iCs/>
          <w:color w:val="000000"/>
        </w:rPr>
        <w:t>89</w:t>
      </w:r>
      <w:r w:rsidRPr="0056789A">
        <w:rPr>
          <w:color w:val="000000"/>
        </w:rPr>
        <w:t>(1), 148–172.</w:t>
      </w:r>
    </w:p>
    <w:p w14:paraId="45516671" w14:textId="42849CBD" w:rsidR="0056789A" w:rsidRPr="0056789A" w:rsidRDefault="0056789A" w:rsidP="0056789A">
      <w:pPr>
        <w:spacing w:line="360" w:lineRule="auto"/>
        <w:rPr>
          <w:color w:val="000000"/>
        </w:rPr>
      </w:pPr>
      <w:r>
        <w:rPr>
          <w:color w:val="000000"/>
        </w:rPr>
        <w:tab/>
      </w:r>
      <w:r w:rsidRPr="0056789A">
        <w:rPr>
          <w:color w:val="000000"/>
        </w:rPr>
        <w:t xml:space="preserve">Liu, S.-Y., Yang, Y.-Y., Tian, Q., Yang, Z.-Y., Li, S.-F., Valdes, P. J., Farnsworth, A., et </w:t>
      </w:r>
      <w:r>
        <w:rPr>
          <w:color w:val="000000"/>
        </w:rPr>
        <w:tab/>
      </w:r>
      <w:r w:rsidRPr="0056789A">
        <w:rPr>
          <w:color w:val="000000"/>
        </w:rPr>
        <w:t xml:space="preserve">al. (2025). An integrative framework reveals widespread gene flow during the early </w:t>
      </w:r>
      <w:r>
        <w:rPr>
          <w:color w:val="000000"/>
        </w:rPr>
        <w:tab/>
      </w:r>
      <w:r w:rsidRPr="0056789A">
        <w:rPr>
          <w:color w:val="000000"/>
        </w:rPr>
        <w:t xml:space="preserve">radiation of oaks and relatives in </w:t>
      </w:r>
      <w:proofErr w:type="spellStart"/>
      <w:r w:rsidRPr="0056789A">
        <w:rPr>
          <w:color w:val="000000"/>
        </w:rPr>
        <w:t>Quercoideae</w:t>
      </w:r>
      <w:proofErr w:type="spellEnd"/>
      <w:r w:rsidRPr="0056789A">
        <w:rPr>
          <w:color w:val="000000"/>
        </w:rPr>
        <w:t xml:space="preserve"> (Fagaceae).</w:t>
      </w:r>
      <w:r w:rsidRPr="0056789A">
        <w:rPr>
          <w:rStyle w:val="apple-converted-space"/>
          <w:color w:val="000000"/>
        </w:rPr>
        <w:t> </w:t>
      </w:r>
      <w:r w:rsidRPr="0056789A">
        <w:rPr>
          <w:i/>
          <w:iCs/>
          <w:color w:val="000000"/>
        </w:rPr>
        <w:t xml:space="preserve">Journal of Integrative Plant </w:t>
      </w:r>
      <w:r>
        <w:rPr>
          <w:i/>
          <w:iCs/>
          <w:color w:val="000000"/>
        </w:rPr>
        <w:tab/>
      </w:r>
      <w:r w:rsidRPr="0056789A">
        <w:rPr>
          <w:i/>
          <w:iCs/>
          <w:color w:val="000000"/>
        </w:rPr>
        <w:t>Biology</w:t>
      </w:r>
      <w:r w:rsidRPr="0056789A">
        <w:rPr>
          <w:color w:val="000000"/>
        </w:rPr>
        <w:t>,</w:t>
      </w:r>
      <w:r w:rsidRPr="0056789A">
        <w:rPr>
          <w:rStyle w:val="apple-converted-space"/>
          <w:color w:val="000000"/>
        </w:rPr>
        <w:t> </w:t>
      </w:r>
      <w:r w:rsidRPr="0056789A">
        <w:rPr>
          <w:i/>
          <w:iCs/>
          <w:color w:val="000000"/>
        </w:rPr>
        <w:t>67</w:t>
      </w:r>
      <w:r w:rsidRPr="0056789A">
        <w:rPr>
          <w:color w:val="000000"/>
        </w:rPr>
        <w:t>(4), 1119–1141.</w:t>
      </w:r>
    </w:p>
    <w:p w14:paraId="5ED3DCF5" w14:textId="22358967" w:rsidR="0056789A" w:rsidRPr="0056789A" w:rsidRDefault="0056789A" w:rsidP="0056789A">
      <w:pPr>
        <w:spacing w:line="360" w:lineRule="auto"/>
        <w:rPr>
          <w:color w:val="000000"/>
        </w:rPr>
      </w:pPr>
      <w:r w:rsidRPr="0056789A">
        <w:rPr>
          <w:color w:val="000000"/>
        </w:rPr>
        <w:lastRenderedPageBreak/>
        <w:t xml:space="preserve">Magalhaes, I. L. F., Santos, A. J., &amp; Ramírez, M. J. (2021). Incorporating Topological and Age </w:t>
      </w:r>
      <w:r>
        <w:rPr>
          <w:color w:val="000000"/>
        </w:rPr>
        <w:tab/>
      </w:r>
      <w:r w:rsidRPr="0056789A">
        <w:rPr>
          <w:color w:val="000000"/>
        </w:rPr>
        <w:t xml:space="preserve">Uncertainty into Event-Based Biogeography of Sand Spiders Supports Paleo-Islands in </w:t>
      </w:r>
      <w:r>
        <w:rPr>
          <w:color w:val="000000"/>
        </w:rPr>
        <w:tab/>
      </w:r>
      <w:r w:rsidRPr="0056789A">
        <w:rPr>
          <w:color w:val="000000"/>
        </w:rPr>
        <w:t>Galapagos and Ancient Connections among Neotropical Dry Forests.</w:t>
      </w:r>
      <w:r w:rsidRPr="0056789A">
        <w:rPr>
          <w:rStyle w:val="apple-converted-space"/>
          <w:color w:val="000000"/>
        </w:rPr>
        <w:t> </w:t>
      </w:r>
      <w:r w:rsidRPr="0056789A">
        <w:rPr>
          <w:i/>
          <w:iCs/>
          <w:color w:val="000000"/>
        </w:rPr>
        <w:t>Diversity</w:t>
      </w:r>
      <w:r w:rsidRPr="0056789A">
        <w:rPr>
          <w:color w:val="000000"/>
        </w:rPr>
        <w:t>,</w:t>
      </w:r>
      <w:r w:rsidRPr="0056789A">
        <w:rPr>
          <w:rStyle w:val="apple-converted-space"/>
          <w:color w:val="000000"/>
        </w:rPr>
        <w:t> </w:t>
      </w:r>
      <w:r w:rsidRPr="0056789A">
        <w:rPr>
          <w:i/>
          <w:iCs/>
          <w:color w:val="000000"/>
        </w:rPr>
        <w:t>13</w:t>
      </w:r>
      <w:r w:rsidRPr="0056789A">
        <w:rPr>
          <w:color w:val="000000"/>
        </w:rPr>
        <w:t xml:space="preserve">(9), </w:t>
      </w:r>
      <w:r>
        <w:rPr>
          <w:color w:val="000000"/>
        </w:rPr>
        <w:tab/>
      </w:r>
      <w:r w:rsidRPr="0056789A">
        <w:rPr>
          <w:color w:val="000000"/>
        </w:rPr>
        <w:t>418.</w:t>
      </w:r>
    </w:p>
    <w:p w14:paraId="00D09007" w14:textId="0F816B5C" w:rsidR="0056789A" w:rsidRPr="0056789A" w:rsidRDefault="0056789A" w:rsidP="0056789A">
      <w:pPr>
        <w:spacing w:line="360" w:lineRule="auto"/>
        <w:rPr>
          <w:color w:val="000000"/>
        </w:rPr>
      </w:pPr>
      <w:r w:rsidRPr="0056789A">
        <w:rPr>
          <w:color w:val="000000"/>
        </w:rPr>
        <w:t xml:space="preserve">Matzke, N. J. (2014). Model selection in historical biogeography reveals that founder-event </w:t>
      </w:r>
      <w:r>
        <w:rPr>
          <w:color w:val="000000"/>
        </w:rPr>
        <w:tab/>
      </w:r>
      <w:r w:rsidRPr="0056789A">
        <w:rPr>
          <w:color w:val="000000"/>
        </w:rPr>
        <w:t>speciation is a crucial process in island clades.</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63</w:t>
      </w:r>
      <w:r w:rsidRPr="0056789A">
        <w:rPr>
          <w:color w:val="000000"/>
        </w:rPr>
        <w:t>(6), 951–970.</w:t>
      </w:r>
    </w:p>
    <w:p w14:paraId="5C321B08" w14:textId="5F8B6A4A" w:rsidR="0056789A" w:rsidRPr="00ED1805" w:rsidRDefault="0056789A" w:rsidP="0056789A">
      <w:pPr>
        <w:spacing w:line="360" w:lineRule="auto"/>
        <w:rPr>
          <w:color w:val="000000"/>
          <w:lang w:val="es-ES"/>
        </w:rPr>
      </w:pPr>
      <w:r w:rsidRPr="0056789A">
        <w:rPr>
          <w:color w:val="000000"/>
        </w:rPr>
        <w:t xml:space="preserve">Molnar, P. (2017). Comment (2) on “formation of the isthmus of </w:t>
      </w:r>
      <w:proofErr w:type="spellStart"/>
      <w:r w:rsidRPr="0056789A">
        <w:rPr>
          <w:color w:val="000000"/>
        </w:rPr>
        <w:t>panama</w:t>
      </w:r>
      <w:proofErr w:type="spellEnd"/>
      <w:r w:rsidRPr="0056789A">
        <w:rPr>
          <w:color w:val="000000"/>
        </w:rPr>
        <w:t xml:space="preserve">” by </w:t>
      </w:r>
      <w:proofErr w:type="spellStart"/>
      <w:r w:rsidRPr="0056789A">
        <w:rPr>
          <w:color w:val="000000"/>
        </w:rPr>
        <w:t>o’dea</w:t>
      </w:r>
      <w:proofErr w:type="spellEnd"/>
      <w:r w:rsidRPr="0056789A">
        <w:rPr>
          <w:color w:val="000000"/>
        </w:rPr>
        <w:t xml:space="preserve"> et al.</w:t>
      </w:r>
      <w:r w:rsidRPr="0056789A">
        <w:rPr>
          <w:rStyle w:val="apple-converted-space"/>
          <w:color w:val="000000"/>
        </w:rPr>
        <w:t> </w:t>
      </w:r>
      <w:proofErr w:type="spellStart"/>
      <w:r w:rsidRPr="00ED1805">
        <w:rPr>
          <w:i/>
          <w:iCs/>
          <w:color w:val="000000"/>
          <w:lang w:val="es-ES"/>
        </w:rPr>
        <w:t>Science</w:t>
      </w:r>
      <w:proofErr w:type="spellEnd"/>
      <w:r w:rsidRPr="00ED1805">
        <w:rPr>
          <w:i/>
          <w:iCs/>
          <w:color w:val="000000"/>
          <w:lang w:val="es-ES"/>
        </w:rPr>
        <w:t xml:space="preserve"> </w:t>
      </w:r>
      <w:r w:rsidRPr="00ED1805">
        <w:rPr>
          <w:i/>
          <w:iCs/>
          <w:color w:val="000000"/>
          <w:lang w:val="es-ES"/>
        </w:rPr>
        <w:tab/>
      </w:r>
      <w:proofErr w:type="spellStart"/>
      <w:r w:rsidRPr="00ED1805">
        <w:rPr>
          <w:i/>
          <w:iCs/>
          <w:color w:val="000000"/>
          <w:lang w:val="es-ES"/>
        </w:rPr>
        <w:t>Advances</w:t>
      </w:r>
      <w:proofErr w:type="spellEnd"/>
      <w:r w:rsidRPr="00ED1805">
        <w:rPr>
          <w:color w:val="000000"/>
          <w:lang w:val="es-ES"/>
        </w:rPr>
        <w:t>,</w:t>
      </w:r>
      <w:r w:rsidRPr="00ED1805">
        <w:rPr>
          <w:rStyle w:val="apple-converted-space"/>
          <w:color w:val="000000"/>
          <w:lang w:val="es-ES"/>
        </w:rPr>
        <w:t> </w:t>
      </w:r>
      <w:r w:rsidRPr="00ED1805">
        <w:rPr>
          <w:i/>
          <w:iCs/>
          <w:color w:val="000000"/>
          <w:lang w:val="es-ES"/>
        </w:rPr>
        <w:t>3</w:t>
      </w:r>
      <w:r w:rsidRPr="00ED1805">
        <w:rPr>
          <w:color w:val="000000"/>
          <w:lang w:val="es-ES"/>
        </w:rPr>
        <w:t>(6), e1602320.</w:t>
      </w:r>
    </w:p>
    <w:p w14:paraId="0943EE7B" w14:textId="6D65B95C" w:rsidR="0056789A" w:rsidRPr="0056789A" w:rsidRDefault="0056789A" w:rsidP="0056789A">
      <w:pPr>
        <w:spacing w:line="360" w:lineRule="auto"/>
        <w:rPr>
          <w:color w:val="000000"/>
        </w:rPr>
      </w:pPr>
      <w:r w:rsidRPr="00ED1805">
        <w:rPr>
          <w:color w:val="000000"/>
          <w:lang w:val="es-ES"/>
        </w:rPr>
        <w:t xml:space="preserve">Montes, C, Cardona, A., Jaramillo, C., Pardo, A., Silva, J. C., Valencia, V., Ayala, C., et al. </w:t>
      </w:r>
      <w:r w:rsidRPr="00ED1805">
        <w:rPr>
          <w:color w:val="000000"/>
          <w:lang w:val="es-ES"/>
        </w:rPr>
        <w:tab/>
      </w:r>
      <w:r w:rsidRPr="0056789A">
        <w:rPr>
          <w:color w:val="000000"/>
        </w:rPr>
        <w:t>(2015). Middle Miocene closure of the Central American Seaway.</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348</w:t>
      </w:r>
      <w:r w:rsidRPr="0056789A">
        <w:rPr>
          <w:color w:val="000000"/>
        </w:rPr>
        <w:t xml:space="preserve">(6231), </w:t>
      </w:r>
      <w:r>
        <w:rPr>
          <w:color w:val="000000"/>
        </w:rPr>
        <w:tab/>
      </w:r>
      <w:r w:rsidRPr="0056789A">
        <w:rPr>
          <w:color w:val="000000"/>
        </w:rPr>
        <w:t>226–229.</w:t>
      </w:r>
    </w:p>
    <w:p w14:paraId="0E20AB32" w14:textId="0DD62AA7" w:rsidR="0056789A" w:rsidRPr="0056789A" w:rsidRDefault="0056789A" w:rsidP="0056789A">
      <w:pPr>
        <w:spacing w:line="360" w:lineRule="auto"/>
        <w:rPr>
          <w:color w:val="000000"/>
        </w:rPr>
      </w:pPr>
      <w:r w:rsidRPr="0056789A">
        <w:rPr>
          <w:color w:val="000000"/>
        </w:rPr>
        <w:t xml:space="preserve">Montes, C, Cardona, A., McFadden, R., Moron, S. E., Silva, C. A., Restrepo-Moreno, S., </w:t>
      </w:r>
      <w:r>
        <w:rPr>
          <w:color w:val="000000"/>
        </w:rPr>
        <w:tab/>
      </w:r>
      <w:r w:rsidRPr="0056789A">
        <w:rPr>
          <w:color w:val="000000"/>
        </w:rPr>
        <w:t xml:space="preserve">Ramirez, D. A., et al. (2012). Evidence for middle Eocene and younger land emergence </w:t>
      </w:r>
      <w:r>
        <w:rPr>
          <w:color w:val="000000"/>
        </w:rPr>
        <w:tab/>
      </w:r>
      <w:r w:rsidRPr="0056789A">
        <w:rPr>
          <w:color w:val="000000"/>
        </w:rPr>
        <w:t>in central Panama: Implications for Isthmus closure.</w:t>
      </w:r>
      <w:r w:rsidRPr="0056789A">
        <w:rPr>
          <w:rStyle w:val="apple-converted-space"/>
          <w:color w:val="000000"/>
        </w:rPr>
        <w:t> </w:t>
      </w:r>
      <w:r w:rsidRPr="0056789A">
        <w:rPr>
          <w:i/>
          <w:iCs/>
          <w:color w:val="000000"/>
        </w:rPr>
        <w:t xml:space="preserve">Geological Society of America </w:t>
      </w:r>
      <w:r>
        <w:rPr>
          <w:i/>
          <w:iCs/>
          <w:color w:val="000000"/>
        </w:rPr>
        <w:tab/>
      </w:r>
      <w:r w:rsidRPr="0056789A">
        <w:rPr>
          <w:i/>
          <w:iCs/>
          <w:color w:val="000000"/>
        </w:rPr>
        <w:t>Bulletin</w:t>
      </w:r>
      <w:r w:rsidRPr="0056789A">
        <w:rPr>
          <w:color w:val="000000"/>
        </w:rPr>
        <w:t>,</w:t>
      </w:r>
      <w:r w:rsidRPr="0056789A">
        <w:rPr>
          <w:rStyle w:val="apple-converted-space"/>
          <w:color w:val="000000"/>
        </w:rPr>
        <w:t> </w:t>
      </w:r>
      <w:r w:rsidRPr="0056789A">
        <w:rPr>
          <w:i/>
          <w:iCs/>
          <w:color w:val="000000"/>
        </w:rPr>
        <w:t>124</w:t>
      </w:r>
      <w:r w:rsidRPr="0056789A">
        <w:rPr>
          <w:color w:val="000000"/>
        </w:rPr>
        <w:t>(5–6), 780–799.</w:t>
      </w:r>
    </w:p>
    <w:p w14:paraId="16544DB8" w14:textId="0E080524" w:rsidR="0056789A" w:rsidRPr="0056789A" w:rsidRDefault="0056789A" w:rsidP="0056789A">
      <w:pPr>
        <w:spacing w:line="360" w:lineRule="auto"/>
        <w:rPr>
          <w:color w:val="000000"/>
        </w:rPr>
      </w:pPr>
      <w:r w:rsidRPr="0056789A">
        <w:rPr>
          <w:color w:val="000000"/>
        </w:rPr>
        <w:t xml:space="preserve">Montes, Camilo, Bayona, G., Cardona, A., Buchs, D. M., Silva, C. A., Morón, S., Hoyos, N., et </w:t>
      </w:r>
      <w:r>
        <w:rPr>
          <w:color w:val="000000"/>
        </w:rPr>
        <w:tab/>
      </w:r>
      <w:r w:rsidRPr="0056789A">
        <w:rPr>
          <w:color w:val="000000"/>
        </w:rPr>
        <w:t xml:space="preserve">al. (2012). Arc-continent collision and </w:t>
      </w:r>
      <w:proofErr w:type="spellStart"/>
      <w:r w:rsidRPr="0056789A">
        <w:rPr>
          <w:color w:val="000000"/>
        </w:rPr>
        <w:t>orocline</w:t>
      </w:r>
      <w:proofErr w:type="spellEnd"/>
      <w:r w:rsidRPr="0056789A">
        <w:rPr>
          <w:color w:val="000000"/>
        </w:rPr>
        <w:t xml:space="preserve"> formation: Closing of the Central </w:t>
      </w:r>
      <w:r>
        <w:rPr>
          <w:color w:val="000000"/>
        </w:rPr>
        <w:tab/>
      </w:r>
      <w:r w:rsidRPr="0056789A">
        <w:rPr>
          <w:color w:val="000000"/>
        </w:rPr>
        <w:t>American seaway.</w:t>
      </w:r>
      <w:r w:rsidRPr="0056789A">
        <w:rPr>
          <w:rStyle w:val="apple-converted-space"/>
          <w:color w:val="000000"/>
        </w:rPr>
        <w:t> </w:t>
      </w:r>
      <w:r w:rsidRPr="0056789A">
        <w:rPr>
          <w:i/>
          <w:iCs/>
          <w:color w:val="000000"/>
        </w:rPr>
        <w:t>Journal of Geophysical Research</w:t>
      </w:r>
      <w:r w:rsidRPr="0056789A">
        <w:rPr>
          <w:color w:val="000000"/>
        </w:rPr>
        <w:t>,</w:t>
      </w:r>
      <w:r w:rsidRPr="0056789A">
        <w:rPr>
          <w:rStyle w:val="apple-converted-space"/>
          <w:color w:val="000000"/>
        </w:rPr>
        <w:t> </w:t>
      </w:r>
      <w:r w:rsidRPr="0056789A">
        <w:rPr>
          <w:i/>
          <w:iCs/>
          <w:color w:val="000000"/>
        </w:rPr>
        <w:t>117</w:t>
      </w:r>
      <w:r w:rsidRPr="0056789A">
        <w:rPr>
          <w:color w:val="000000"/>
        </w:rPr>
        <w:t>(B4).</w:t>
      </w:r>
    </w:p>
    <w:p w14:paraId="3B365A4B" w14:textId="243361EF" w:rsidR="0056789A" w:rsidRPr="0056789A" w:rsidRDefault="0056789A" w:rsidP="0056789A">
      <w:pPr>
        <w:spacing w:line="360" w:lineRule="auto"/>
        <w:rPr>
          <w:color w:val="000000"/>
        </w:rPr>
      </w:pPr>
      <w:r w:rsidRPr="0056789A">
        <w:rPr>
          <w:color w:val="000000"/>
        </w:rPr>
        <w:t xml:space="preserve">O’Dea, A., </w:t>
      </w:r>
      <w:proofErr w:type="spellStart"/>
      <w:r w:rsidRPr="0056789A">
        <w:rPr>
          <w:color w:val="000000"/>
        </w:rPr>
        <w:t>Lessios</w:t>
      </w:r>
      <w:proofErr w:type="spellEnd"/>
      <w:r w:rsidRPr="0056789A">
        <w:rPr>
          <w:color w:val="000000"/>
        </w:rPr>
        <w:t xml:space="preserve">, H. A., Coates, A. G., Eytan, R. I., Restrepo-Moreno, S. A., Cione, A. L., </w:t>
      </w:r>
      <w:r>
        <w:rPr>
          <w:color w:val="000000"/>
        </w:rPr>
        <w:tab/>
      </w:r>
      <w:r w:rsidRPr="0056789A">
        <w:rPr>
          <w:color w:val="000000"/>
        </w:rPr>
        <w:t>Collins, L. S., et al. (2016). Formation of the Isthmus of Panama.</w:t>
      </w:r>
      <w:r w:rsidRPr="0056789A">
        <w:rPr>
          <w:rStyle w:val="apple-converted-space"/>
          <w:color w:val="000000"/>
        </w:rPr>
        <w:t> </w:t>
      </w:r>
      <w:r w:rsidRPr="0056789A">
        <w:rPr>
          <w:i/>
          <w:iCs/>
          <w:color w:val="000000"/>
        </w:rPr>
        <w:t>Science Advances</w:t>
      </w:r>
      <w:r w:rsidRPr="0056789A">
        <w:rPr>
          <w:color w:val="000000"/>
        </w:rPr>
        <w:t>,</w:t>
      </w:r>
      <w:r w:rsidRPr="0056789A">
        <w:rPr>
          <w:rStyle w:val="apple-converted-space"/>
          <w:color w:val="000000"/>
        </w:rPr>
        <w:t> </w:t>
      </w:r>
      <w:r w:rsidRPr="0056789A">
        <w:rPr>
          <w:i/>
          <w:iCs/>
          <w:color w:val="000000"/>
        </w:rPr>
        <w:t>2</w:t>
      </w:r>
      <w:r w:rsidRPr="0056789A">
        <w:rPr>
          <w:color w:val="000000"/>
        </w:rPr>
        <w:t xml:space="preserve">(8), </w:t>
      </w:r>
      <w:r>
        <w:rPr>
          <w:color w:val="000000"/>
        </w:rPr>
        <w:tab/>
      </w:r>
      <w:r w:rsidRPr="0056789A">
        <w:rPr>
          <w:color w:val="000000"/>
        </w:rPr>
        <w:t>e1600883.</w:t>
      </w:r>
    </w:p>
    <w:p w14:paraId="2F32CFE8" w14:textId="039955AE" w:rsidR="0056789A" w:rsidRPr="0056789A" w:rsidRDefault="0056789A" w:rsidP="0056789A">
      <w:pPr>
        <w:spacing w:line="360" w:lineRule="auto"/>
        <w:rPr>
          <w:color w:val="000000"/>
        </w:rPr>
      </w:pPr>
      <w:r w:rsidRPr="0056789A">
        <w:rPr>
          <w:color w:val="000000"/>
        </w:rPr>
        <w:t xml:space="preserve">Ogden, T. H., &amp; Rosenberg, M. S. (2006). Multiple sequence alignment accuracy and </w:t>
      </w:r>
      <w:r>
        <w:rPr>
          <w:color w:val="000000"/>
        </w:rPr>
        <w:tab/>
      </w:r>
      <w:r w:rsidRPr="0056789A">
        <w:rPr>
          <w:color w:val="000000"/>
        </w:rPr>
        <w:t>phylogenetic inference.</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55</w:t>
      </w:r>
      <w:r w:rsidRPr="0056789A">
        <w:rPr>
          <w:color w:val="000000"/>
        </w:rPr>
        <w:t>(2), 314–328.</w:t>
      </w:r>
    </w:p>
    <w:p w14:paraId="4B5EB6E5" w14:textId="387A8024" w:rsidR="0056789A" w:rsidRPr="0056789A" w:rsidRDefault="0056789A" w:rsidP="0056789A">
      <w:pPr>
        <w:spacing w:line="360" w:lineRule="auto"/>
        <w:rPr>
          <w:color w:val="000000"/>
        </w:rPr>
      </w:pPr>
      <w:r w:rsidRPr="0056789A">
        <w:rPr>
          <w:color w:val="000000"/>
        </w:rPr>
        <w:t xml:space="preserve">Parham, J. F., Donoghue, P. C. J., Bell, C. J., Calway, T. D., Head, J. J., Holroyd, P. A., Inoue, J. </w:t>
      </w:r>
      <w:r>
        <w:rPr>
          <w:color w:val="000000"/>
        </w:rPr>
        <w:tab/>
      </w:r>
      <w:r w:rsidRPr="0056789A">
        <w:rPr>
          <w:color w:val="000000"/>
        </w:rPr>
        <w:t>G., et al. (2012). Best practices for justifying fossil calibrations.</w:t>
      </w:r>
      <w:r w:rsidRPr="0056789A">
        <w:rPr>
          <w:rStyle w:val="apple-converted-space"/>
          <w:color w:val="000000"/>
        </w:rPr>
        <w:t> </w:t>
      </w:r>
      <w:r w:rsidRPr="0056789A">
        <w:rPr>
          <w:i/>
          <w:iCs/>
          <w:color w:val="000000"/>
        </w:rPr>
        <w:t xml:space="preserve">Systematic </w:t>
      </w:r>
      <w:r>
        <w:rPr>
          <w:i/>
          <w:iCs/>
          <w:color w:val="000000"/>
        </w:rPr>
        <w:tab/>
      </w:r>
      <w:r w:rsidRPr="0056789A">
        <w:rPr>
          <w:i/>
          <w:iCs/>
          <w:color w:val="000000"/>
        </w:rPr>
        <w:t>Biology</w:t>
      </w:r>
      <w:r w:rsidRPr="0056789A">
        <w:rPr>
          <w:color w:val="000000"/>
        </w:rPr>
        <w:t>,</w:t>
      </w:r>
      <w:r w:rsidRPr="0056789A">
        <w:rPr>
          <w:rStyle w:val="apple-converted-space"/>
          <w:color w:val="000000"/>
        </w:rPr>
        <w:t> </w:t>
      </w:r>
      <w:r w:rsidRPr="0056789A">
        <w:rPr>
          <w:i/>
          <w:iCs/>
          <w:color w:val="000000"/>
        </w:rPr>
        <w:t>61</w:t>
      </w:r>
      <w:r w:rsidRPr="0056789A">
        <w:rPr>
          <w:color w:val="000000"/>
        </w:rPr>
        <w:t>(2), 346–359.</w:t>
      </w:r>
    </w:p>
    <w:p w14:paraId="0B9B5133" w14:textId="1E0B9C6A" w:rsidR="0056789A" w:rsidRPr="0056789A" w:rsidRDefault="0056789A" w:rsidP="0056789A">
      <w:pPr>
        <w:spacing w:line="360" w:lineRule="auto"/>
        <w:rPr>
          <w:color w:val="000000"/>
        </w:rPr>
      </w:pPr>
      <w:r w:rsidRPr="0056789A">
        <w:rPr>
          <w:color w:val="000000"/>
        </w:rPr>
        <w:t xml:space="preserve">Philbrick, C. T., &amp; Novelo Retana, A. (1998). Flowering phenology, pollen flow, and seed </w:t>
      </w:r>
      <w:r>
        <w:rPr>
          <w:color w:val="000000"/>
        </w:rPr>
        <w:tab/>
      </w:r>
      <w:r w:rsidRPr="0056789A">
        <w:rPr>
          <w:color w:val="000000"/>
        </w:rPr>
        <w:t xml:space="preserve">production in </w:t>
      </w:r>
      <w:proofErr w:type="spellStart"/>
      <w:r w:rsidRPr="0056789A">
        <w:rPr>
          <w:color w:val="000000"/>
        </w:rPr>
        <w:t>Marathrum</w:t>
      </w:r>
      <w:proofErr w:type="spellEnd"/>
      <w:r w:rsidRPr="0056789A">
        <w:rPr>
          <w:color w:val="000000"/>
        </w:rPr>
        <w:t xml:space="preserve"> rubrum (Podostemaceae).</w:t>
      </w:r>
      <w:r w:rsidRPr="0056789A">
        <w:rPr>
          <w:rStyle w:val="apple-converted-space"/>
          <w:color w:val="000000"/>
        </w:rPr>
        <w:t> </w:t>
      </w:r>
      <w:r w:rsidRPr="0056789A">
        <w:rPr>
          <w:i/>
          <w:iCs/>
          <w:color w:val="000000"/>
        </w:rPr>
        <w:t>Aquatic Botany</w:t>
      </w:r>
      <w:r w:rsidRPr="0056789A">
        <w:rPr>
          <w:color w:val="000000"/>
        </w:rPr>
        <w:t>,</w:t>
      </w:r>
      <w:r w:rsidRPr="0056789A">
        <w:rPr>
          <w:rStyle w:val="apple-converted-space"/>
          <w:color w:val="000000"/>
        </w:rPr>
        <w:t> </w:t>
      </w:r>
      <w:r w:rsidRPr="0056789A">
        <w:rPr>
          <w:i/>
          <w:iCs/>
          <w:color w:val="000000"/>
        </w:rPr>
        <w:t>62</w:t>
      </w:r>
      <w:r w:rsidRPr="0056789A">
        <w:rPr>
          <w:color w:val="000000"/>
        </w:rPr>
        <w:t>(3), 199–206.</w:t>
      </w:r>
    </w:p>
    <w:p w14:paraId="6086DB7B" w14:textId="6DF78520" w:rsidR="0056789A" w:rsidRPr="0056789A" w:rsidRDefault="0056789A" w:rsidP="0056789A">
      <w:pPr>
        <w:spacing w:line="360" w:lineRule="auto"/>
        <w:rPr>
          <w:color w:val="000000"/>
        </w:rPr>
      </w:pPr>
      <w:r>
        <w:rPr>
          <w:color w:val="000000"/>
        </w:rPr>
        <w:tab/>
      </w:r>
      <w:r w:rsidRPr="0056789A">
        <w:rPr>
          <w:color w:val="000000"/>
        </w:rPr>
        <w:t xml:space="preserve">Pinto-Sánchez, N. R., Ibáñez, R., </w:t>
      </w:r>
      <w:proofErr w:type="spellStart"/>
      <w:r w:rsidRPr="0056789A">
        <w:rPr>
          <w:color w:val="000000"/>
        </w:rPr>
        <w:t>Madriñán</w:t>
      </w:r>
      <w:proofErr w:type="spellEnd"/>
      <w:r w:rsidRPr="0056789A">
        <w:rPr>
          <w:color w:val="000000"/>
        </w:rPr>
        <w:t xml:space="preserve">, S., </w:t>
      </w:r>
      <w:proofErr w:type="spellStart"/>
      <w:r w:rsidRPr="0056789A">
        <w:rPr>
          <w:color w:val="000000"/>
        </w:rPr>
        <w:t>Sanjur</w:t>
      </w:r>
      <w:proofErr w:type="spellEnd"/>
      <w:r w:rsidRPr="0056789A">
        <w:rPr>
          <w:color w:val="000000"/>
        </w:rPr>
        <w:t xml:space="preserve">, O. I., Bermingham, E., &amp; Crawford, A. J. (2012). The Great American Biotic Interchange in frogs: multiple and early </w:t>
      </w:r>
      <w:r>
        <w:rPr>
          <w:color w:val="000000"/>
        </w:rPr>
        <w:lastRenderedPageBreak/>
        <w:tab/>
      </w:r>
      <w:r w:rsidRPr="0056789A">
        <w:rPr>
          <w:color w:val="000000"/>
        </w:rPr>
        <w:t xml:space="preserve">colonization of Central America by the South American genus </w:t>
      </w:r>
      <w:proofErr w:type="spellStart"/>
      <w:r w:rsidRPr="0056789A">
        <w:rPr>
          <w:color w:val="000000"/>
        </w:rPr>
        <w:t>Pristimantis</w:t>
      </w:r>
      <w:proofErr w:type="spellEnd"/>
      <w:r w:rsidRPr="0056789A">
        <w:rPr>
          <w:color w:val="000000"/>
        </w:rPr>
        <w:t xml:space="preserve"> (Anura: </w:t>
      </w:r>
      <w:r>
        <w:rPr>
          <w:color w:val="000000"/>
        </w:rPr>
        <w:tab/>
      </w:r>
      <w:proofErr w:type="spellStart"/>
      <w:r w:rsidRPr="0056789A">
        <w:rPr>
          <w:color w:val="000000"/>
        </w:rPr>
        <w:t>Craugastoridae</w:t>
      </w:r>
      <w:proofErr w:type="spellEnd"/>
      <w:r w:rsidRPr="0056789A">
        <w:rPr>
          <w:color w:val="000000"/>
        </w:rPr>
        <w:t>).</w:t>
      </w:r>
      <w:r w:rsidRPr="0056789A">
        <w:rPr>
          <w:rStyle w:val="apple-converted-space"/>
          <w:color w:val="000000"/>
        </w:rPr>
        <w:t> </w:t>
      </w:r>
      <w:r w:rsidRPr="0056789A">
        <w:rPr>
          <w:i/>
          <w:iCs/>
          <w:color w:val="000000"/>
        </w:rPr>
        <w:t>Molecular Phylogenetics and Evolution</w:t>
      </w:r>
      <w:r w:rsidRPr="0056789A">
        <w:rPr>
          <w:color w:val="000000"/>
        </w:rPr>
        <w:t>,</w:t>
      </w:r>
      <w:r w:rsidRPr="0056789A">
        <w:rPr>
          <w:rStyle w:val="apple-converted-space"/>
          <w:color w:val="000000"/>
        </w:rPr>
        <w:t> </w:t>
      </w:r>
      <w:r w:rsidRPr="0056789A">
        <w:rPr>
          <w:i/>
          <w:iCs/>
          <w:color w:val="000000"/>
        </w:rPr>
        <w:t>62</w:t>
      </w:r>
      <w:r w:rsidRPr="0056789A">
        <w:rPr>
          <w:color w:val="000000"/>
        </w:rPr>
        <w:t>(3), 954–972.</w:t>
      </w:r>
    </w:p>
    <w:p w14:paraId="309EE23D" w14:textId="7F281932" w:rsidR="0056789A" w:rsidRPr="0056789A" w:rsidRDefault="0056789A" w:rsidP="0056789A">
      <w:pPr>
        <w:spacing w:line="360" w:lineRule="auto"/>
        <w:rPr>
          <w:color w:val="000000"/>
        </w:rPr>
      </w:pPr>
      <w:r w:rsidRPr="0056789A">
        <w:rPr>
          <w:color w:val="000000"/>
        </w:rPr>
        <w:t xml:space="preserve">Rahbek, C., Borregaard, M. K., Antonelli, A., Colwell, R. K., Holt, B. G., Nogues-Bravo, D., </w:t>
      </w:r>
      <w:r>
        <w:rPr>
          <w:color w:val="000000"/>
        </w:rPr>
        <w:tab/>
      </w:r>
      <w:r w:rsidRPr="0056789A">
        <w:rPr>
          <w:color w:val="000000"/>
        </w:rPr>
        <w:t xml:space="preserve">Rasmussen, C. M. Ø., et al. (2019). Building mountain biodiversity: Geological and </w:t>
      </w:r>
      <w:r>
        <w:rPr>
          <w:color w:val="000000"/>
        </w:rPr>
        <w:tab/>
      </w:r>
      <w:r w:rsidRPr="0056789A">
        <w:rPr>
          <w:color w:val="000000"/>
        </w:rPr>
        <w:t>evolutionary processes.</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365</w:t>
      </w:r>
      <w:r w:rsidRPr="0056789A">
        <w:rPr>
          <w:color w:val="000000"/>
        </w:rPr>
        <w:t>(6458), 1114–1119.</w:t>
      </w:r>
    </w:p>
    <w:p w14:paraId="5A5A0EDB" w14:textId="42AFDE77" w:rsidR="0056789A" w:rsidRPr="0056789A" w:rsidRDefault="0056789A" w:rsidP="0056789A">
      <w:pPr>
        <w:spacing w:line="360" w:lineRule="auto"/>
        <w:rPr>
          <w:color w:val="000000"/>
        </w:rPr>
      </w:pPr>
      <w:r w:rsidRPr="0056789A">
        <w:rPr>
          <w:color w:val="000000"/>
        </w:rPr>
        <w:t xml:space="preserve">Rambaut, A., Drummond, A. J., Xie, D., Baele, G., &amp; Suchard, M. A. (2018). Posterior </w:t>
      </w:r>
      <w:r>
        <w:rPr>
          <w:color w:val="000000"/>
        </w:rPr>
        <w:tab/>
      </w:r>
      <w:r w:rsidRPr="0056789A">
        <w:rPr>
          <w:color w:val="000000"/>
        </w:rPr>
        <w:t>summarization in Bayesian phylogenetics using Tracer 1.7.</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67</w:t>
      </w:r>
      <w:r w:rsidRPr="0056789A">
        <w:rPr>
          <w:color w:val="000000"/>
        </w:rPr>
        <w:t xml:space="preserve">(5), </w:t>
      </w:r>
      <w:r>
        <w:rPr>
          <w:color w:val="000000"/>
        </w:rPr>
        <w:tab/>
      </w:r>
      <w:r w:rsidRPr="0056789A">
        <w:rPr>
          <w:color w:val="000000"/>
        </w:rPr>
        <w:t>901–904.</w:t>
      </w:r>
    </w:p>
    <w:p w14:paraId="4BF8D973" w14:textId="1AA587D4" w:rsidR="0056789A" w:rsidRPr="0056789A" w:rsidRDefault="0056789A" w:rsidP="0056789A">
      <w:pPr>
        <w:spacing w:line="360" w:lineRule="auto"/>
        <w:rPr>
          <w:color w:val="000000"/>
        </w:rPr>
      </w:pPr>
      <w:r w:rsidRPr="0056789A">
        <w:rPr>
          <w:color w:val="000000"/>
        </w:rPr>
        <w:t xml:space="preserve">Ree, R. H., &amp; </w:t>
      </w:r>
      <w:proofErr w:type="spellStart"/>
      <w:r w:rsidRPr="0056789A">
        <w:rPr>
          <w:color w:val="000000"/>
        </w:rPr>
        <w:t>Sanmartín</w:t>
      </w:r>
      <w:proofErr w:type="spellEnd"/>
      <w:r w:rsidRPr="0056789A">
        <w:rPr>
          <w:color w:val="000000"/>
        </w:rPr>
        <w:t xml:space="preserve">, I. (2018). Conceptual and statistical problems with the DEC+J model </w:t>
      </w:r>
      <w:r>
        <w:rPr>
          <w:color w:val="000000"/>
        </w:rPr>
        <w:tab/>
      </w:r>
      <w:r w:rsidRPr="0056789A">
        <w:rPr>
          <w:color w:val="000000"/>
        </w:rPr>
        <w:t>of founder-event speciation and its comparison with DEC via model selection.</w:t>
      </w:r>
      <w:r w:rsidRPr="0056789A">
        <w:rPr>
          <w:rStyle w:val="apple-converted-space"/>
          <w:color w:val="000000"/>
        </w:rPr>
        <w:t> </w:t>
      </w:r>
      <w:r w:rsidRPr="0056789A">
        <w:rPr>
          <w:i/>
          <w:iCs/>
          <w:color w:val="000000"/>
        </w:rPr>
        <w:t xml:space="preserve">Journal of </w:t>
      </w:r>
      <w:r>
        <w:rPr>
          <w:i/>
          <w:iCs/>
          <w:color w:val="000000"/>
        </w:rPr>
        <w:tab/>
      </w:r>
      <w:r w:rsidRPr="0056789A">
        <w:rPr>
          <w:i/>
          <w:iCs/>
          <w:color w:val="000000"/>
        </w:rPr>
        <w:t>biogeography</w:t>
      </w:r>
      <w:r w:rsidRPr="0056789A">
        <w:rPr>
          <w:color w:val="000000"/>
        </w:rPr>
        <w:t>,</w:t>
      </w:r>
      <w:r w:rsidRPr="0056789A">
        <w:rPr>
          <w:rStyle w:val="apple-converted-space"/>
          <w:color w:val="000000"/>
        </w:rPr>
        <w:t> </w:t>
      </w:r>
      <w:r w:rsidRPr="0056789A">
        <w:rPr>
          <w:i/>
          <w:iCs/>
          <w:color w:val="000000"/>
        </w:rPr>
        <w:t>45</w:t>
      </w:r>
      <w:r w:rsidRPr="0056789A">
        <w:rPr>
          <w:color w:val="000000"/>
        </w:rPr>
        <w:t>(4), 741–749.</w:t>
      </w:r>
    </w:p>
    <w:p w14:paraId="24BAEE37" w14:textId="337E3CBF" w:rsidR="0056789A" w:rsidRPr="0056789A" w:rsidRDefault="0056789A" w:rsidP="0056789A">
      <w:pPr>
        <w:spacing w:line="360" w:lineRule="auto"/>
        <w:rPr>
          <w:color w:val="000000"/>
        </w:rPr>
      </w:pPr>
      <w:r w:rsidRPr="0056789A">
        <w:rPr>
          <w:color w:val="000000"/>
        </w:rPr>
        <w:t xml:space="preserve">dos Reis, M., Inoue, J., Hasegawa, M., Asher, R. J., Donoghue, P. C. J., &amp; Yang, Z. (2012). </w:t>
      </w:r>
      <w:r>
        <w:rPr>
          <w:color w:val="000000"/>
        </w:rPr>
        <w:tab/>
      </w:r>
      <w:r w:rsidRPr="0056789A">
        <w:rPr>
          <w:color w:val="000000"/>
        </w:rPr>
        <w:t xml:space="preserve">Phylogenomic datasets provide both precision and accuracy in estimating the timescale of </w:t>
      </w:r>
      <w:r>
        <w:rPr>
          <w:color w:val="000000"/>
        </w:rPr>
        <w:tab/>
      </w:r>
      <w:r w:rsidRPr="0056789A">
        <w:rPr>
          <w:color w:val="000000"/>
        </w:rPr>
        <w:t>placental mammal phylogeny.</w:t>
      </w:r>
      <w:r w:rsidRPr="0056789A">
        <w:rPr>
          <w:rStyle w:val="apple-converted-space"/>
          <w:color w:val="000000"/>
        </w:rPr>
        <w:t> </w:t>
      </w:r>
      <w:r w:rsidRPr="0056789A">
        <w:rPr>
          <w:i/>
          <w:iCs/>
          <w:color w:val="000000"/>
        </w:rPr>
        <w:t xml:space="preserve">Proceedings. Biological Sciences / the Royal </w:t>
      </w:r>
      <w:r>
        <w:rPr>
          <w:i/>
          <w:iCs/>
          <w:color w:val="000000"/>
        </w:rPr>
        <w:tab/>
      </w:r>
      <w:r w:rsidRPr="0056789A">
        <w:rPr>
          <w:i/>
          <w:iCs/>
          <w:color w:val="000000"/>
        </w:rPr>
        <w:t>Society</w:t>
      </w:r>
      <w:r w:rsidRPr="0056789A">
        <w:rPr>
          <w:color w:val="000000"/>
        </w:rPr>
        <w:t>,</w:t>
      </w:r>
      <w:r w:rsidRPr="0056789A">
        <w:rPr>
          <w:rStyle w:val="apple-converted-space"/>
          <w:color w:val="000000"/>
        </w:rPr>
        <w:t> </w:t>
      </w:r>
      <w:r w:rsidRPr="0056789A">
        <w:rPr>
          <w:i/>
          <w:iCs/>
          <w:color w:val="000000"/>
        </w:rPr>
        <w:t>279</w:t>
      </w:r>
      <w:r w:rsidRPr="0056789A">
        <w:rPr>
          <w:color w:val="000000"/>
        </w:rPr>
        <w:t>(1742), 3491–3500.</w:t>
      </w:r>
    </w:p>
    <w:p w14:paraId="32517ADD" w14:textId="27CCAAAD" w:rsidR="0056789A" w:rsidRPr="0056789A" w:rsidRDefault="0056789A" w:rsidP="0056789A">
      <w:pPr>
        <w:spacing w:line="360" w:lineRule="auto"/>
        <w:rPr>
          <w:color w:val="000000"/>
        </w:rPr>
      </w:pPr>
      <w:r w:rsidRPr="0056789A">
        <w:rPr>
          <w:color w:val="000000"/>
        </w:rPr>
        <w:t xml:space="preserve">Rieux, A., &amp; </w:t>
      </w:r>
      <w:proofErr w:type="spellStart"/>
      <w:r w:rsidRPr="0056789A">
        <w:rPr>
          <w:color w:val="000000"/>
        </w:rPr>
        <w:t>Balloux</w:t>
      </w:r>
      <w:proofErr w:type="spellEnd"/>
      <w:r w:rsidRPr="0056789A">
        <w:rPr>
          <w:color w:val="000000"/>
        </w:rPr>
        <w:t xml:space="preserve">, F. (2016). Inferences from tip-calibrated phylogenies: a review and a </w:t>
      </w:r>
      <w:r>
        <w:rPr>
          <w:color w:val="000000"/>
        </w:rPr>
        <w:tab/>
      </w:r>
      <w:r w:rsidRPr="0056789A">
        <w:rPr>
          <w:color w:val="000000"/>
        </w:rPr>
        <w:t>practical guide.</w:t>
      </w:r>
      <w:r w:rsidRPr="0056789A">
        <w:rPr>
          <w:rStyle w:val="apple-converted-space"/>
          <w:color w:val="000000"/>
        </w:rPr>
        <w:t> </w:t>
      </w:r>
      <w:r w:rsidRPr="0056789A">
        <w:rPr>
          <w:i/>
          <w:iCs/>
          <w:color w:val="000000"/>
        </w:rPr>
        <w:t>Molecular Ecology</w:t>
      </w:r>
      <w:r w:rsidRPr="0056789A">
        <w:rPr>
          <w:color w:val="000000"/>
        </w:rPr>
        <w:t>,</w:t>
      </w:r>
      <w:r w:rsidRPr="0056789A">
        <w:rPr>
          <w:rStyle w:val="apple-converted-space"/>
          <w:color w:val="000000"/>
        </w:rPr>
        <w:t> </w:t>
      </w:r>
      <w:r w:rsidRPr="0056789A">
        <w:rPr>
          <w:i/>
          <w:iCs/>
          <w:color w:val="000000"/>
        </w:rPr>
        <w:t>25</w:t>
      </w:r>
      <w:r w:rsidRPr="0056789A">
        <w:rPr>
          <w:color w:val="000000"/>
        </w:rPr>
        <w:t>(9), 1911–1924.</w:t>
      </w:r>
    </w:p>
    <w:p w14:paraId="7AE343AD" w14:textId="2C6A2BCB" w:rsidR="0056789A" w:rsidRPr="0056789A" w:rsidRDefault="0056789A" w:rsidP="0056789A">
      <w:pPr>
        <w:spacing w:line="360" w:lineRule="auto"/>
        <w:rPr>
          <w:color w:val="000000"/>
        </w:rPr>
      </w:pPr>
      <w:r w:rsidRPr="0056789A">
        <w:rPr>
          <w:color w:val="000000"/>
        </w:rPr>
        <w:t xml:space="preserve">Roure, B., Baurain, D., &amp; Philippe, H. (2013). Impact of missing data on phylogenies inferred </w:t>
      </w:r>
      <w:r>
        <w:rPr>
          <w:color w:val="000000"/>
        </w:rPr>
        <w:tab/>
      </w:r>
      <w:r w:rsidRPr="0056789A">
        <w:rPr>
          <w:color w:val="000000"/>
        </w:rPr>
        <w:t>from empirical phylogenomic data sets.</w:t>
      </w:r>
      <w:r w:rsidRPr="0056789A">
        <w:rPr>
          <w:rStyle w:val="apple-converted-space"/>
          <w:color w:val="000000"/>
        </w:rPr>
        <w:t> </w:t>
      </w:r>
      <w:r w:rsidRPr="0056789A">
        <w:rPr>
          <w:i/>
          <w:iCs/>
          <w:color w:val="000000"/>
        </w:rPr>
        <w:t>Molecular Biology and Evolution</w:t>
      </w:r>
      <w:r w:rsidRPr="0056789A">
        <w:rPr>
          <w:color w:val="000000"/>
        </w:rPr>
        <w:t>,</w:t>
      </w:r>
      <w:r w:rsidRPr="0056789A">
        <w:rPr>
          <w:rStyle w:val="apple-converted-space"/>
          <w:color w:val="000000"/>
        </w:rPr>
        <w:t> </w:t>
      </w:r>
      <w:r w:rsidRPr="0056789A">
        <w:rPr>
          <w:i/>
          <w:iCs/>
          <w:color w:val="000000"/>
        </w:rPr>
        <w:t>30</w:t>
      </w:r>
      <w:r w:rsidRPr="0056789A">
        <w:rPr>
          <w:color w:val="000000"/>
        </w:rPr>
        <w:t>(1), 197–</w:t>
      </w:r>
      <w:r>
        <w:rPr>
          <w:color w:val="000000"/>
        </w:rPr>
        <w:tab/>
      </w:r>
      <w:r w:rsidRPr="0056789A">
        <w:rPr>
          <w:color w:val="000000"/>
        </w:rPr>
        <w:t>214.</w:t>
      </w:r>
    </w:p>
    <w:p w14:paraId="7BA84A6A" w14:textId="762183EC" w:rsidR="0056789A" w:rsidRPr="0056789A" w:rsidRDefault="0056789A" w:rsidP="0056789A">
      <w:pPr>
        <w:spacing w:line="360" w:lineRule="auto"/>
        <w:rPr>
          <w:color w:val="000000"/>
        </w:rPr>
      </w:pPr>
      <w:proofErr w:type="spellStart"/>
      <w:r w:rsidRPr="0056789A">
        <w:rPr>
          <w:color w:val="000000"/>
        </w:rPr>
        <w:t>Sanín</w:t>
      </w:r>
      <w:proofErr w:type="spellEnd"/>
      <w:r w:rsidRPr="0056789A">
        <w:rPr>
          <w:color w:val="000000"/>
        </w:rPr>
        <w:t xml:space="preserve">, M. J., Mejía‐Franco, F. G., Paris, M., Valencia‐Montoya, W. A., Salamin, N., Kessler, M., </w:t>
      </w:r>
      <w:r>
        <w:rPr>
          <w:color w:val="000000"/>
        </w:rPr>
        <w:tab/>
      </w:r>
      <w:r w:rsidRPr="0056789A">
        <w:rPr>
          <w:color w:val="000000"/>
        </w:rPr>
        <w:t xml:space="preserve">Olivares, I., et al. (2022). </w:t>
      </w:r>
      <w:proofErr w:type="spellStart"/>
      <w:r w:rsidRPr="0056789A">
        <w:rPr>
          <w:color w:val="000000"/>
        </w:rPr>
        <w:t>Geogenomics</w:t>
      </w:r>
      <w:proofErr w:type="spellEnd"/>
      <w:r w:rsidRPr="0056789A">
        <w:rPr>
          <w:color w:val="000000"/>
        </w:rPr>
        <w:t xml:space="preserve"> of montane palms points </w:t>
      </w:r>
      <w:proofErr w:type="spellStart"/>
      <w:r w:rsidRPr="0056789A">
        <w:rPr>
          <w:color w:val="000000"/>
        </w:rPr>
        <w:t>toMiocene</w:t>
      </w:r>
      <w:proofErr w:type="spellEnd"/>
      <w:r w:rsidRPr="0056789A">
        <w:rPr>
          <w:color w:val="000000"/>
        </w:rPr>
        <w:t xml:space="preserve">–Pliocene </w:t>
      </w:r>
      <w:r>
        <w:rPr>
          <w:color w:val="000000"/>
        </w:rPr>
        <w:tab/>
      </w:r>
      <w:r w:rsidRPr="0056789A">
        <w:rPr>
          <w:color w:val="000000"/>
        </w:rPr>
        <w:t>Andean segmentation related to strike‐slip tectonics.</w:t>
      </w:r>
      <w:r w:rsidRPr="0056789A">
        <w:rPr>
          <w:rStyle w:val="apple-converted-space"/>
          <w:color w:val="000000"/>
        </w:rPr>
        <w:t> </w:t>
      </w:r>
      <w:r w:rsidRPr="0056789A">
        <w:rPr>
          <w:i/>
          <w:iCs/>
          <w:color w:val="000000"/>
        </w:rPr>
        <w:t>Journal of biogeography</w:t>
      </w:r>
      <w:r w:rsidRPr="0056789A">
        <w:rPr>
          <w:color w:val="000000"/>
        </w:rPr>
        <w:t>,</w:t>
      </w:r>
      <w:r w:rsidRPr="0056789A">
        <w:rPr>
          <w:rStyle w:val="apple-converted-space"/>
          <w:color w:val="000000"/>
        </w:rPr>
        <w:t> </w:t>
      </w:r>
      <w:r w:rsidRPr="0056789A">
        <w:rPr>
          <w:i/>
          <w:iCs/>
          <w:color w:val="000000"/>
        </w:rPr>
        <w:t>49</w:t>
      </w:r>
      <w:r w:rsidRPr="0056789A">
        <w:rPr>
          <w:color w:val="000000"/>
        </w:rPr>
        <w:t xml:space="preserve">(9), </w:t>
      </w:r>
      <w:r>
        <w:rPr>
          <w:color w:val="000000"/>
        </w:rPr>
        <w:tab/>
      </w:r>
      <w:r w:rsidRPr="0056789A">
        <w:rPr>
          <w:color w:val="000000"/>
        </w:rPr>
        <w:t>1711–1725.</w:t>
      </w:r>
    </w:p>
    <w:p w14:paraId="023BCD68" w14:textId="0B4829F3" w:rsidR="0056789A" w:rsidRPr="0056789A" w:rsidRDefault="0056789A" w:rsidP="0056789A">
      <w:pPr>
        <w:spacing w:line="360" w:lineRule="auto"/>
        <w:rPr>
          <w:color w:val="000000"/>
        </w:rPr>
      </w:pPr>
      <w:r w:rsidRPr="0056789A">
        <w:rPr>
          <w:color w:val="000000"/>
        </w:rPr>
        <w:t xml:space="preserve">Stull, G. W., Pham, K. K., Soltis, P. S., &amp; Soltis, D. E. (2023). Deep reticulation: The long </w:t>
      </w:r>
      <w:r>
        <w:rPr>
          <w:color w:val="000000"/>
        </w:rPr>
        <w:tab/>
      </w:r>
      <w:r w:rsidRPr="0056789A">
        <w:rPr>
          <w:color w:val="000000"/>
        </w:rPr>
        <w:t>legacy of hybridization in vascular plant evolution.</w:t>
      </w:r>
      <w:r w:rsidRPr="0056789A">
        <w:rPr>
          <w:rStyle w:val="apple-converted-space"/>
          <w:color w:val="000000"/>
        </w:rPr>
        <w:t> </w:t>
      </w:r>
      <w:r w:rsidRPr="0056789A">
        <w:rPr>
          <w:i/>
          <w:iCs/>
          <w:color w:val="000000"/>
        </w:rPr>
        <w:t>The Plant Journal</w:t>
      </w:r>
      <w:r w:rsidRPr="0056789A">
        <w:rPr>
          <w:color w:val="000000"/>
        </w:rPr>
        <w:t>,</w:t>
      </w:r>
      <w:r w:rsidRPr="0056789A">
        <w:rPr>
          <w:rStyle w:val="apple-converted-space"/>
          <w:color w:val="000000"/>
        </w:rPr>
        <w:t> </w:t>
      </w:r>
      <w:r w:rsidRPr="0056789A">
        <w:rPr>
          <w:i/>
          <w:iCs/>
          <w:color w:val="000000"/>
        </w:rPr>
        <w:t>114</w:t>
      </w:r>
      <w:r w:rsidRPr="0056789A">
        <w:rPr>
          <w:color w:val="000000"/>
        </w:rPr>
        <w:t>(4), 743–766.</w:t>
      </w:r>
    </w:p>
    <w:p w14:paraId="4B43BCDD" w14:textId="158FB967" w:rsidR="0056789A" w:rsidRPr="0056789A" w:rsidRDefault="0056789A" w:rsidP="0056789A">
      <w:pPr>
        <w:spacing w:line="360" w:lineRule="auto"/>
        <w:rPr>
          <w:color w:val="000000"/>
        </w:rPr>
      </w:pPr>
      <w:r w:rsidRPr="0056789A">
        <w:rPr>
          <w:color w:val="000000"/>
        </w:rPr>
        <w:t xml:space="preserve">Tiley, G. P., &amp; Burleigh, J. G. (2015). The relationship of recombination rate, genome structure, </w:t>
      </w:r>
      <w:r>
        <w:rPr>
          <w:color w:val="000000"/>
        </w:rPr>
        <w:tab/>
      </w:r>
      <w:r w:rsidRPr="0056789A">
        <w:rPr>
          <w:color w:val="000000"/>
        </w:rPr>
        <w:t>and patterns of molecular evolution across angiosperms.</w:t>
      </w:r>
      <w:r w:rsidRPr="0056789A">
        <w:rPr>
          <w:rStyle w:val="apple-converted-space"/>
          <w:color w:val="000000"/>
        </w:rPr>
        <w:t> </w:t>
      </w:r>
      <w:r w:rsidRPr="0056789A">
        <w:rPr>
          <w:i/>
          <w:iCs/>
          <w:color w:val="000000"/>
        </w:rPr>
        <w:t>BMC Evolutionary Biology</w:t>
      </w:r>
      <w:r w:rsidRPr="0056789A">
        <w:rPr>
          <w:color w:val="000000"/>
        </w:rPr>
        <w:t>,</w:t>
      </w:r>
      <w:r w:rsidRPr="0056789A">
        <w:rPr>
          <w:rStyle w:val="apple-converted-space"/>
          <w:color w:val="000000"/>
        </w:rPr>
        <w:t> </w:t>
      </w:r>
      <w:r w:rsidRPr="0056789A">
        <w:rPr>
          <w:i/>
          <w:iCs/>
          <w:color w:val="000000"/>
        </w:rPr>
        <w:t>15</w:t>
      </w:r>
      <w:r w:rsidRPr="0056789A">
        <w:rPr>
          <w:color w:val="000000"/>
        </w:rPr>
        <w:t xml:space="preserve">, </w:t>
      </w:r>
      <w:r>
        <w:rPr>
          <w:color w:val="000000"/>
        </w:rPr>
        <w:tab/>
      </w:r>
      <w:r w:rsidRPr="0056789A">
        <w:rPr>
          <w:color w:val="000000"/>
        </w:rPr>
        <w:t>194.</w:t>
      </w:r>
    </w:p>
    <w:p w14:paraId="00B138F7" w14:textId="6B9EB9C6" w:rsidR="0056789A" w:rsidRPr="0056789A" w:rsidRDefault="0056789A" w:rsidP="0056789A">
      <w:pPr>
        <w:spacing w:line="360" w:lineRule="auto"/>
        <w:rPr>
          <w:color w:val="000000"/>
        </w:rPr>
      </w:pPr>
      <w:r>
        <w:rPr>
          <w:color w:val="000000"/>
        </w:rPr>
        <w:lastRenderedPageBreak/>
        <w:t>Jackson, J.</w:t>
      </w:r>
      <w:r w:rsidR="007618D4">
        <w:rPr>
          <w:color w:val="000000"/>
        </w:rPr>
        <w:t>B.C.</w:t>
      </w:r>
      <w:r>
        <w:rPr>
          <w:color w:val="000000"/>
        </w:rPr>
        <w:t xml:space="preserve"> &amp; O’Dea, A. </w:t>
      </w:r>
      <w:r w:rsidRPr="0056789A">
        <w:rPr>
          <w:color w:val="000000"/>
        </w:rPr>
        <w:t>(2013).</w:t>
      </w:r>
      <w:r w:rsidRPr="0056789A">
        <w:rPr>
          <w:rStyle w:val="apple-converted-space"/>
          <w:color w:val="000000"/>
        </w:rPr>
        <w:t> </w:t>
      </w:r>
      <w:r w:rsidRPr="0056789A">
        <w:rPr>
          <w:color w:val="000000"/>
        </w:rPr>
        <w:t xml:space="preserve">Timing of the oceanographic and biological isolation of the </w:t>
      </w:r>
      <w:r w:rsidR="007618D4">
        <w:rPr>
          <w:color w:val="000000"/>
        </w:rPr>
        <w:tab/>
      </w:r>
      <w:r w:rsidRPr="0056789A">
        <w:rPr>
          <w:color w:val="000000"/>
        </w:rPr>
        <w:t xml:space="preserve">Caribbean Sea from the tropical eastern Pacific Ocean. </w:t>
      </w:r>
      <w:r w:rsidRPr="0056789A">
        <w:rPr>
          <w:i/>
          <w:iCs/>
          <w:color w:val="000000"/>
        </w:rPr>
        <w:t>Bulletin of Marine Science</w:t>
      </w:r>
      <w:r>
        <w:rPr>
          <w:color w:val="000000"/>
        </w:rPr>
        <w:t xml:space="preserve">, </w:t>
      </w:r>
      <w:r>
        <w:rPr>
          <w:i/>
          <w:iCs/>
          <w:color w:val="000000"/>
        </w:rPr>
        <w:t>89</w:t>
      </w:r>
      <w:r>
        <w:rPr>
          <w:color w:val="000000"/>
        </w:rPr>
        <w:t xml:space="preserve">, 4, </w:t>
      </w:r>
      <w:r w:rsidR="007618D4">
        <w:rPr>
          <w:color w:val="000000"/>
        </w:rPr>
        <w:tab/>
      </w:r>
      <w:r>
        <w:rPr>
          <w:color w:val="000000"/>
        </w:rPr>
        <w:t xml:space="preserve">779-800. </w:t>
      </w:r>
    </w:p>
    <w:p w14:paraId="29E31B92" w14:textId="105F0F0F" w:rsidR="0056789A" w:rsidRPr="0056789A" w:rsidRDefault="0056789A" w:rsidP="0056789A">
      <w:pPr>
        <w:spacing w:line="360" w:lineRule="auto"/>
        <w:rPr>
          <w:color w:val="000000"/>
        </w:rPr>
      </w:pPr>
      <w:r w:rsidRPr="0056789A">
        <w:rPr>
          <w:color w:val="000000"/>
        </w:rPr>
        <w:t>Tribble, C. M., Freyman, W. A., Landis, M. J., Lim, J. Y., Barido‐</w:t>
      </w:r>
      <w:proofErr w:type="spellStart"/>
      <w:r w:rsidRPr="0056789A">
        <w:rPr>
          <w:color w:val="000000"/>
        </w:rPr>
        <w:t>Sottani</w:t>
      </w:r>
      <w:proofErr w:type="spellEnd"/>
      <w:r w:rsidRPr="0056789A">
        <w:rPr>
          <w:color w:val="000000"/>
        </w:rPr>
        <w:t xml:space="preserve">, J., Kopperud, B. T., </w:t>
      </w:r>
      <w:r>
        <w:rPr>
          <w:color w:val="000000"/>
        </w:rPr>
        <w:tab/>
      </w:r>
      <w:proofErr w:type="spellStart"/>
      <w:r w:rsidRPr="0056789A">
        <w:rPr>
          <w:color w:val="000000"/>
        </w:rPr>
        <w:t>Höhna</w:t>
      </w:r>
      <w:proofErr w:type="spellEnd"/>
      <w:r w:rsidRPr="0056789A">
        <w:rPr>
          <w:color w:val="000000"/>
        </w:rPr>
        <w:t xml:space="preserve">, S., et al. (2021). </w:t>
      </w:r>
      <w:proofErr w:type="spellStart"/>
      <w:r w:rsidRPr="0056789A">
        <w:rPr>
          <w:color w:val="000000"/>
        </w:rPr>
        <w:t>RevGadgets</w:t>
      </w:r>
      <w:proofErr w:type="spellEnd"/>
      <w:r w:rsidRPr="0056789A">
        <w:rPr>
          <w:color w:val="000000"/>
        </w:rPr>
        <w:t xml:space="preserve">: an R Package for visualizing Bayesian </w:t>
      </w:r>
      <w:r>
        <w:rPr>
          <w:color w:val="000000"/>
        </w:rPr>
        <w:tab/>
      </w:r>
      <w:r w:rsidRPr="0056789A">
        <w:rPr>
          <w:color w:val="000000"/>
        </w:rPr>
        <w:t xml:space="preserve">phylogenetic analyses from </w:t>
      </w:r>
      <w:proofErr w:type="spellStart"/>
      <w:r w:rsidRPr="0056789A">
        <w:rPr>
          <w:color w:val="000000"/>
        </w:rPr>
        <w:t>RevBayes</w:t>
      </w:r>
      <w:proofErr w:type="spellEnd"/>
      <w:r w:rsidRPr="0056789A">
        <w:rPr>
          <w:color w:val="000000"/>
        </w:rPr>
        <w:t>.</w:t>
      </w:r>
      <w:r w:rsidRPr="0056789A">
        <w:rPr>
          <w:rStyle w:val="apple-converted-space"/>
          <w:color w:val="000000"/>
        </w:rPr>
        <w:t> </w:t>
      </w:r>
      <w:r w:rsidRPr="0056789A">
        <w:rPr>
          <w:i/>
          <w:iCs/>
          <w:color w:val="000000"/>
        </w:rPr>
        <w:t>Methods in Ecology and Evolution</w:t>
      </w:r>
      <w:r w:rsidRPr="0056789A">
        <w:rPr>
          <w:color w:val="000000"/>
        </w:rPr>
        <w:t>.</w:t>
      </w:r>
    </w:p>
    <w:p w14:paraId="08A58098" w14:textId="542D545F" w:rsidR="0056789A" w:rsidRPr="0056789A" w:rsidRDefault="0056789A" w:rsidP="0056789A">
      <w:pPr>
        <w:spacing w:line="360" w:lineRule="auto"/>
        <w:rPr>
          <w:color w:val="000000"/>
        </w:rPr>
      </w:pPr>
      <w:proofErr w:type="spellStart"/>
      <w:r w:rsidRPr="0056789A">
        <w:rPr>
          <w:color w:val="000000"/>
        </w:rPr>
        <w:t>Tricou</w:t>
      </w:r>
      <w:proofErr w:type="spellEnd"/>
      <w:r w:rsidRPr="0056789A">
        <w:rPr>
          <w:color w:val="000000"/>
        </w:rPr>
        <w:t xml:space="preserve">, T., </w:t>
      </w:r>
      <w:proofErr w:type="spellStart"/>
      <w:r w:rsidRPr="0056789A">
        <w:rPr>
          <w:color w:val="000000"/>
        </w:rPr>
        <w:t>Tannier</w:t>
      </w:r>
      <w:proofErr w:type="spellEnd"/>
      <w:r w:rsidRPr="0056789A">
        <w:rPr>
          <w:color w:val="000000"/>
        </w:rPr>
        <w:t xml:space="preserve">, E., &amp; de Vienne, D. M. (2022). Ghost lineages highly influence the </w:t>
      </w:r>
      <w:r>
        <w:rPr>
          <w:color w:val="000000"/>
        </w:rPr>
        <w:tab/>
      </w:r>
      <w:r w:rsidRPr="0056789A">
        <w:rPr>
          <w:color w:val="000000"/>
        </w:rPr>
        <w:t>interpretation of introgression tests.</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71</w:t>
      </w:r>
      <w:r w:rsidRPr="0056789A">
        <w:rPr>
          <w:color w:val="000000"/>
        </w:rPr>
        <w:t>(5), 1147–1158.</w:t>
      </w:r>
    </w:p>
    <w:p w14:paraId="5042E9F3" w14:textId="658108A4" w:rsidR="0056789A" w:rsidRPr="0056789A" w:rsidRDefault="0056789A" w:rsidP="0056789A">
      <w:pPr>
        <w:spacing w:line="360" w:lineRule="auto"/>
        <w:rPr>
          <w:color w:val="000000"/>
        </w:rPr>
      </w:pPr>
      <w:r w:rsidRPr="0056789A">
        <w:rPr>
          <w:color w:val="000000"/>
        </w:rPr>
        <w:t>Wallace, A. R. (1854). On the monkeys of the amazon.</w:t>
      </w:r>
      <w:r w:rsidRPr="0056789A">
        <w:rPr>
          <w:rStyle w:val="apple-converted-space"/>
          <w:color w:val="000000"/>
        </w:rPr>
        <w:t> </w:t>
      </w:r>
      <w:r w:rsidRPr="0056789A">
        <w:rPr>
          <w:i/>
          <w:iCs/>
          <w:color w:val="000000"/>
        </w:rPr>
        <w:t xml:space="preserve">Annals and Magazine of Natural </w:t>
      </w:r>
      <w:r>
        <w:rPr>
          <w:i/>
          <w:iCs/>
          <w:color w:val="000000"/>
        </w:rPr>
        <w:tab/>
      </w:r>
      <w:r w:rsidRPr="0056789A">
        <w:rPr>
          <w:i/>
          <w:iCs/>
          <w:color w:val="000000"/>
        </w:rPr>
        <w:t>History</w:t>
      </w:r>
      <w:r w:rsidRPr="0056789A">
        <w:rPr>
          <w:color w:val="000000"/>
        </w:rPr>
        <w:t>,</w:t>
      </w:r>
      <w:r w:rsidRPr="0056789A">
        <w:rPr>
          <w:rStyle w:val="apple-converted-space"/>
          <w:color w:val="000000"/>
        </w:rPr>
        <w:t> </w:t>
      </w:r>
      <w:r w:rsidRPr="0056789A">
        <w:rPr>
          <w:i/>
          <w:iCs/>
          <w:color w:val="000000"/>
        </w:rPr>
        <w:t>14</w:t>
      </w:r>
      <w:r w:rsidRPr="0056789A">
        <w:rPr>
          <w:color w:val="000000"/>
        </w:rPr>
        <w:t>(84), 451–454.</w:t>
      </w:r>
    </w:p>
    <w:p w14:paraId="3215DD3E" w14:textId="072811D6" w:rsidR="0056789A" w:rsidRPr="0056789A" w:rsidRDefault="0056789A" w:rsidP="0056789A">
      <w:pPr>
        <w:spacing w:line="360" w:lineRule="auto"/>
        <w:rPr>
          <w:color w:val="000000"/>
        </w:rPr>
      </w:pPr>
      <w:r w:rsidRPr="0056789A">
        <w:rPr>
          <w:color w:val="000000"/>
        </w:rPr>
        <w:t xml:space="preserve">Wallace, A. R. (1862). On the physical geography of the </w:t>
      </w:r>
      <w:proofErr w:type="spellStart"/>
      <w:r w:rsidRPr="0056789A">
        <w:rPr>
          <w:color w:val="000000"/>
        </w:rPr>
        <w:t>malay</w:t>
      </w:r>
      <w:proofErr w:type="spellEnd"/>
      <w:r w:rsidRPr="0056789A">
        <w:rPr>
          <w:color w:val="000000"/>
        </w:rPr>
        <w:t xml:space="preserve"> archipelago.</w:t>
      </w:r>
      <w:r w:rsidRPr="0056789A">
        <w:rPr>
          <w:rStyle w:val="apple-converted-space"/>
          <w:color w:val="000000"/>
        </w:rPr>
        <w:t> </w:t>
      </w:r>
      <w:r w:rsidRPr="0056789A">
        <w:rPr>
          <w:i/>
          <w:iCs/>
          <w:color w:val="000000"/>
        </w:rPr>
        <w:t xml:space="preserve">Proceedings of the </w:t>
      </w:r>
      <w:r>
        <w:rPr>
          <w:i/>
          <w:iCs/>
          <w:color w:val="000000"/>
        </w:rPr>
        <w:tab/>
      </w:r>
      <w:r w:rsidRPr="0056789A">
        <w:rPr>
          <w:i/>
          <w:iCs/>
          <w:color w:val="000000"/>
        </w:rPr>
        <w:t>Royal Geographical Society of London</w:t>
      </w:r>
      <w:r w:rsidRPr="0056789A">
        <w:rPr>
          <w:color w:val="000000"/>
        </w:rPr>
        <w:t>,</w:t>
      </w:r>
      <w:r w:rsidRPr="0056789A">
        <w:rPr>
          <w:rStyle w:val="apple-converted-space"/>
          <w:color w:val="000000"/>
        </w:rPr>
        <w:t> </w:t>
      </w:r>
      <w:r w:rsidRPr="0056789A">
        <w:rPr>
          <w:i/>
          <w:iCs/>
          <w:color w:val="000000"/>
        </w:rPr>
        <w:t>7</w:t>
      </w:r>
      <w:r w:rsidRPr="0056789A">
        <w:rPr>
          <w:color w:val="000000"/>
        </w:rPr>
        <w:t>(5), 206.</w:t>
      </w:r>
    </w:p>
    <w:p w14:paraId="0BD55A1C" w14:textId="79720C8E" w:rsidR="0056789A" w:rsidRPr="0056789A" w:rsidRDefault="0056789A" w:rsidP="0056789A">
      <w:pPr>
        <w:spacing w:line="360" w:lineRule="auto"/>
        <w:rPr>
          <w:color w:val="000000"/>
        </w:rPr>
      </w:pPr>
      <w:r w:rsidRPr="0056789A">
        <w:rPr>
          <w:color w:val="000000"/>
        </w:rPr>
        <w:t xml:space="preserve">Weir, J. T., Bermingham, E., &amp; Schluter, D. (2009). The Great American Biotic Interchange in </w:t>
      </w:r>
      <w:r>
        <w:rPr>
          <w:color w:val="000000"/>
        </w:rPr>
        <w:tab/>
      </w:r>
      <w:r w:rsidRPr="0056789A">
        <w:rPr>
          <w:color w:val="000000"/>
        </w:rPr>
        <w:t>birds.</w:t>
      </w:r>
      <w:r w:rsidRPr="0056789A">
        <w:rPr>
          <w:rStyle w:val="apple-converted-space"/>
          <w:color w:val="000000"/>
        </w:rPr>
        <w:t> </w:t>
      </w:r>
      <w:r w:rsidRPr="0056789A">
        <w:rPr>
          <w:i/>
          <w:iCs/>
          <w:color w:val="000000"/>
        </w:rPr>
        <w:t xml:space="preserve">Proceedings of the National Academy of Sciences of the United States of </w:t>
      </w:r>
      <w:r>
        <w:rPr>
          <w:i/>
          <w:iCs/>
          <w:color w:val="000000"/>
        </w:rPr>
        <w:tab/>
      </w:r>
      <w:r w:rsidRPr="0056789A">
        <w:rPr>
          <w:i/>
          <w:iCs/>
          <w:color w:val="000000"/>
        </w:rPr>
        <w:t>America</w:t>
      </w:r>
      <w:r w:rsidRPr="0056789A">
        <w:rPr>
          <w:color w:val="000000"/>
        </w:rPr>
        <w:t>,</w:t>
      </w:r>
      <w:r w:rsidRPr="0056789A">
        <w:rPr>
          <w:rStyle w:val="apple-converted-space"/>
          <w:color w:val="000000"/>
        </w:rPr>
        <w:t> </w:t>
      </w:r>
      <w:r w:rsidRPr="0056789A">
        <w:rPr>
          <w:i/>
          <w:iCs/>
          <w:color w:val="000000"/>
        </w:rPr>
        <w:t>106</w:t>
      </w:r>
      <w:r w:rsidRPr="0056789A">
        <w:rPr>
          <w:color w:val="000000"/>
        </w:rPr>
        <w:t>(51), 21737–21742.</w:t>
      </w:r>
    </w:p>
    <w:p w14:paraId="12EE9BB2" w14:textId="5B01B332" w:rsidR="0056789A" w:rsidRPr="0056789A" w:rsidRDefault="0056789A" w:rsidP="0056789A">
      <w:pPr>
        <w:spacing w:line="360" w:lineRule="auto"/>
        <w:rPr>
          <w:color w:val="000000"/>
        </w:rPr>
      </w:pPr>
      <w:proofErr w:type="spellStart"/>
      <w:r w:rsidRPr="0056789A">
        <w:rPr>
          <w:color w:val="000000"/>
        </w:rPr>
        <w:t>Weltje</w:t>
      </w:r>
      <w:proofErr w:type="spellEnd"/>
      <w:r w:rsidRPr="0056789A">
        <w:rPr>
          <w:color w:val="000000"/>
        </w:rPr>
        <w:t xml:space="preserve">, G. J., &amp; von </w:t>
      </w:r>
      <w:proofErr w:type="spellStart"/>
      <w:r w:rsidRPr="0056789A">
        <w:rPr>
          <w:color w:val="000000"/>
        </w:rPr>
        <w:t>Eynatten</w:t>
      </w:r>
      <w:proofErr w:type="spellEnd"/>
      <w:r w:rsidRPr="0056789A">
        <w:rPr>
          <w:color w:val="000000"/>
        </w:rPr>
        <w:t xml:space="preserve">, H. (2004). Quantitative provenance analysis of sediments: review </w:t>
      </w:r>
      <w:r>
        <w:rPr>
          <w:color w:val="000000"/>
        </w:rPr>
        <w:tab/>
      </w:r>
      <w:r w:rsidRPr="0056789A">
        <w:rPr>
          <w:color w:val="000000"/>
        </w:rPr>
        <w:t>and outlook.</w:t>
      </w:r>
      <w:r w:rsidRPr="0056789A">
        <w:rPr>
          <w:rStyle w:val="apple-converted-space"/>
          <w:color w:val="000000"/>
        </w:rPr>
        <w:t> </w:t>
      </w:r>
      <w:r w:rsidRPr="0056789A">
        <w:rPr>
          <w:i/>
          <w:iCs/>
          <w:color w:val="000000"/>
        </w:rPr>
        <w:t>Sedimentary geology</w:t>
      </w:r>
      <w:r w:rsidRPr="0056789A">
        <w:rPr>
          <w:color w:val="000000"/>
        </w:rPr>
        <w:t>,</w:t>
      </w:r>
      <w:r w:rsidRPr="0056789A">
        <w:rPr>
          <w:rStyle w:val="apple-converted-space"/>
          <w:color w:val="000000"/>
        </w:rPr>
        <w:t> </w:t>
      </w:r>
      <w:r w:rsidRPr="0056789A">
        <w:rPr>
          <w:i/>
          <w:iCs/>
          <w:color w:val="000000"/>
        </w:rPr>
        <w:t>171</w:t>
      </w:r>
      <w:r w:rsidRPr="0056789A">
        <w:rPr>
          <w:color w:val="000000"/>
        </w:rPr>
        <w:t>(1–4), 1–11.</w:t>
      </w:r>
    </w:p>
    <w:p w14:paraId="66D7C5FE" w14:textId="7C35961C" w:rsidR="0056789A" w:rsidRPr="0056789A" w:rsidRDefault="0056789A" w:rsidP="0056789A">
      <w:pPr>
        <w:spacing w:line="360" w:lineRule="auto"/>
        <w:rPr>
          <w:color w:val="000000"/>
        </w:rPr>
      </w:pPr>
      <w:r w:rsidRPr="0056789A">
        <w:rPr>
          <w:color w:val="000000"/>
        </w:rPr>
        <w:t xml:space="preserve">White, L. T., Gibson, G. M., &amp; Lister, G. S. (2013). A reassessment of paleogeographic </w:t>
      </w:r>
      <w:r>
        <w:rPr>
          <w:color w:val="000000"/>
        </w:rPr>
        <w:tab/>
      </w:r>
      <w:r w:rsidRPr="0056789A">
        <w:rPr>
          <w:color w:val="000000"/>
        </w:rPr>
        <w:t xml:space="preserve">reconstructions of eastern Gondwana: Bringing geology back into the </w:t>
      </w:r>
      <w:r>
        <w:rPr>
          <w:color w:val="000000"/>
        </w:rPr>
        <w:tab/>
      </w:r>
      <w:r w:rsidRPr="0056789A">
        <w:rPr>
          <w:color w:val="000000"/>
        </w:rPr>
        <w:t>equation.</w:t>
      </w:r>
      <w:r w:rsidRPr="0056789A">
        <w:rPr>
          <w:rStyle w:val="apple-converted-space"/>
          <w:color w:val="000000"/>
        </w:rPr>
        <w:t> </w:t>
      </w:r>
      <w:r w:rsidRPr="0056789A">
        <w:rPr>
          <w:i/>
          <w:iCs/>
          <w:color w:val="000000"/>
        </w:rPr>
        <w:t>Gondwana Research</w:t>
      </w:r>
      <w:r w:rsidRPr="0056789A">
        <w:rPr>
          <w:color w:val="000000"/>
        </w:rPr>
        <w:t>,</w:t>
      </w:r>
      <w:r w:rsidRPr="0056789A">
        <w:rPr>
          <w:rStyle w:val="apple-converted-space"/>
          <w:color w:val="000000"/>
        </w:rPr>
        <w:t> </w:t>
      </w:r>
      <w:r w:rsidRPr="0056789A">
        <w:rPr>
          <w:i/>
          <w:iCs/>
          <w:color w:val="000000"/>
        </w:rPr>
        <w:t>24</w:t>
      </w:r>
      <w:r w:rsidRPr="0056789A">
        <w:rPr>
          <w:color w:val="000000"/>
        </w:rPr>
        <w:t>(3–4), 984–998.</w:t>
      </w:r>
    </w:p>
    <w:p w14:paraId="7ED3824D" w14:textId="56019FAF" w:rsidR="0056789A" w:rsidRPr="0056789A" w:rsidRDefault="0056789A" w:rsidP="0056789A">
      <w:pPr>
        <w:spacing w:line="360" w:lineRule="auto"/>
        <w:rPr>
          <w:color w:val="000000"/>
        </w:rPr>
      </w:pPr>
      <w:r w:rsidRPr="0056789A">
        <w:rPr>
          <w:color w:val="000000"/>
        </w:rPr>
        <w:t xml:space="preserve">Whittaker, R. J., Fernández-Palacios, J. M., Matthews, T. J., Borregaard, M. K., &amp; Triantis, K. </w:t>
      </w:r>
      <w:r>
        <w:rPr>
          <w:color w:val="000000"/>
        </w:rPr>
        <w:tab/>
      </w:r>
      <w:r w:rsidRPr="0056789A">
        <w:rPr>
          <w:color w:val="000000"/>
        </w:rPr>
        <w:t xml:space="preserve">A. (2017). Island biogeography: Taking the long view of nature’s </w:t>
      </w:r>
      <w:r>
        <w:rPr>
          <w:color w:val="000000"/>
        </w:rPr>
        <w:tab/>
      </w:r>
      <w:r w:rsidRPr="0056789A">
        <w:rPr>
          <w:color w:val="000000"/>
        </w:rPr>
        <w:t>laboratories.</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357</w:t>
      </w:r>
      <w:r w:rsidRPr="0056789A">
        <w:rPr>
          <w:color w:val="000000"/>
        </w:rPr>
        <w:t>(6354).</w:t>
      </w:r>
    </w:p>
    <w:p w14:paraId="133ACCCB" w14:textId="7EA774C4" w:rsidR="0056789A" w:rsidRPr="0056789A" w:rsidRDefault="0056789A" w:rsidP="0056789A">
      <w:pPr>
        <w:spacing w:line="360" w:lineRule="auto"/>
        <w:rPr>
          <w:color w:val="000000"/>
        </w:rPr>
      </w:pPr>
      <w:r w:rsidRPr="0056789A">
        <w:rPr>
          <w:color w:val="000000"/>
        </w:rPr>
        <w:t xml:space="preserve">Zheng, H. (2015). Birth of the Yangtze River: age and tectonic-geomorphic </w:t>
      </w:r>
      <w:r>
        <w:rPr>
          <w:color w:val="000000"/>
        </w:rPr>
        <w:tab/>
      </w:r>
      <w:r w:rsidRPr="0056789A">
        <w:rPr>
          <w:color w:val="000000"/>
        </w:rPr>
        <w:t>implications.</w:t>
      </w:r>
      <w:r w:rsidRPr="0056789A">
        <w:rPr>
          <w:rStyle w:val="apple-converted-space"/>
          <w:color w:val="000000"/>
        </w:rPr>
        <w:t> </w:t>
      </w:r>
      <w:r w:rsidRPr="0056789A">
        <w:rPr>
          <w:i/>
          <w:iCs/>
          <w:color w:val="000000"/>
        </w:rPr>
        <w:t>National science review</w:t>
      </w:r>
      <w:r w:rsidRPr="0056789A">
        <w:rPr>
          <w:color w:val="000000"/>
        </w:rPr>
        <w:t>,</w:t>
      </w:r>
      <w:r w:rsidRPr="0056789A">
        <w:rPr>
          <w:rStyle w:val="apple-converted-space"/>
          <w:color w:val="000000"/>
        </w:rPr>
        <w:t> </w:t>
      </w:r>
      <w:r w:rsidRPr="0056789A">
        <w:rPr>
          <w:i/>
          <w:iCs/>
          <w:color w:val="000000"/>
        </w:rPr>
        <w:t>2</w:t>
      </w:r>
      <w:r w:rsidRPr="0056789A">
        <w:rPr>
          <w:color w:val="000000"/>
        </w:rPr>
        <w:t>(4), 438–453.</w:t>
      </w:r>
    </w:p>
    <w:p w14:paraId="51CF554C" w14:textId="4DAC39A4" w:rsidR="0056789A" w:rsidRPr="0056789A" w:rsidRDefault="0056789A" w:rsidP="0056789A">
      <w:pPr>
        <w:spacing w:line="360" w:lineRule="auto"/>
        <w:rPr>
          <w:color w:val="000000"/>
        </w:rPr>
      </w:pPr>
      <w:r w:rsidRPr="0056789A">
        <w:rPr>
          <w:color w:val="000000"/>
        </w:rPr>
        <w:t xml:space="preserve">Zwickl, D. J., &amp; Hillis, D. M. (2002). Increased </w:t>
      </w:r>
      <w:proofErr w:type="spellStart"/>
      <w:r w:rsidRPr="0056789A">
        <w:rPr>
          <w:color w:val="000000"/>
        </w:rPr>
        <w:t>taxon</w:t>
      </w:r>
      <w:proofErr w:type="spellEnd"/>
      <w:r w:rsidRPr="0056789A">
        <w:rPr>
          <w:color w:val="000000"/>
        </w:rPr>
        <w:t xml:space="preserve"> sampling greatly reduces phylogenetic </w:t>
      </w:r>
      <w:r>
        <w:rPr>
          <w:color w:val="000000"/>
        </w:rPr>
        <w:tab/>
      </w:r>
      <w:r w:rsidRPr="0056789A">
        <w:rPr>
          <w:color w:val="000000"/>
        </w:rPr>
        <w:t>error.</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51</w:t>
      </w:r>
      <w:r w:rsidRPr="0056789A">
        <w:rPr>
          <w:color w:val="000000"/>
        </w:rPr>
        <w:t>(4), 588–598.</w:t>
      </w:r>
    </w:p>
    <w:p w14:paraId="63FD5188" w14:textId="77777777" w:rsidR="000E107B" w:rsidRPr="000E107B" w:rsidRDefault="000E107B" w:rsidP="000E107B"/>
    <w:p w14:paraId="67358642" w14:textId="3CF15BC8" w:rsidR="004D4ACB" w:rsidRDefault="004D4ACB" w:rsidP="004D4ACB">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Figures</w:t>
      </w:r>
    </w:p>
    <w:p w14:paraId="1A0BC440" w14:textId="4634EC6E" w:rsidR="00D308CA" w:rsidRPr="00BC3784" w:rsidRDefault="00A567CD" w:rsidP="00A703E2">
      <w:pPr>
        <w:spacing w:line="360" w:lineRule="auto"/>
      </w:pPr>
      <w:r w:rsidRPr="00BC3784">
        <w:rPr>
          <w:b/>
          <w:bCs/>
        </w:rPr>
        <w:t>Figure 1</w:t>
      </w:r>
      <w:r w:rsidR="00DC6AB5">
        <w:rPr>
          <w:b/>
          <w:bCs/>
        </w:rPr>
        <w:t>a</w:t>
      </w:r>
      <w:r w:rsidRPr="00BC3784">
        <w:rPr>
          <w:b/>
          <w:bCs/>
        </w:rPr>
        <w:t xml:space="preserve">: </w:t>
      </w:r>
      <w:r w:rsidRPr="00BC3784">
        <w:t>Biogeographic model for simulated organisms</w:t>
      </w:r>
      <w:r w:rsidR="005841AD" w:rsidRPr="00BC3784">
        <w:t xml:space="preserve"> modelled in our phylogeny</w:t>
      </w:r>
      <w:r w:rsidRPr="00BC3784">
        <w:t xml:space="preserve">. Dotted lines represent known </w:t>
      </w:r>
      <w:r w:rsidR="00C73930">
        <w:t>geological</w:t>
      </w:r>
      <w:r w:rsidR="00C73930" w:rsidRPr="00BC3784">
        <w:t xml:space="preserve"> </w:t>
      </w:r>
      <w:r w:rsidRPr="00BC3784">
        <w:t xml:space="preserve">dates of uplift marking epoch transitions at three and one </w:t>
      </w:r>
      <w:r w:rsidR="006F066B">
        <w:t>Ma</w:t>
      </w:r>
      <w:r w:rsidRPr="00BC3784">
        <w:t>.</w:t>
      </w:r>
    </w:p>
    <w:p w14:paraId="507499B3" w14:textId="3127B47D" w:rsidR="005841AD" w:rsidRDefault="00D308CA" w:rsidP="00A703E2">
      <w:pPr>
        <w:spacing w:line="360" w:lineRule="auto"/>
      </w:pPr>
      <w:r w:rsidRPr="00BC3784">
        <w:rPr>
          <w:b/>
          <w:bCs/>
        </w:rPr>
        <w:lastRenderedPageBreak/>
        <w:t xml:space="preserve">Figure </w:t>
      </w:r>
      <w:r w:rsidR="00DC6AB5">
        <w:rPr>
          <w:b/>
          <w:bCs/>
        </w:rPr>
        <w:t>1b</w:t>
      </w:r>
      <w:r w:rsidRPr="00BC3784">
        <w:rPr>
          <w:b/>
          <w:bCs/>
        </w:rPr>
        <w:t xml:space="preserve">: </w:t>
      </w:r>
      <w:r w:rsidRPr="00BC3784">
        <w:t xml:space="preserve">The methodological approach of </w:t>
      </w:r>
      <w:proofErr w:type="spellStart"/>
      <w:r w:rsidRPr="00BC3784">
        <w:t>geogenomics</w:t>
      </w:r>
      <w:proofErr w:type="spellEnd"/>
      <w:r w:rsidRPr="00BC3784">
        <w:t xml:space="preserve"> that allows reciprocal influence of biological and geological data to test hypotheses.</w:t>
      </w:r>
    </w:p>
    <w:p w14:paraId="1871B385" w14:textId="5A04C682" w:rsidR="00DC6AB5" w:rsidRPr="00B665B8" w:rsidRDefault="00DC6AB5" w:rsidP="00A703E2">
      <w:pPr>
        <w:spacing w:line="360" w:lineRule="auto"/>
      </w:pPr>
      <w:r w:rsidRPr="00BC3784">
        <w:rPr>
          <w:b/>
          <w:bCs/>
        </w:rPr>
        <w:t xml:space="preserve">Figure </w:t>
      </w:r>
      <w:r>
        <w:rPr>
          <w:b/>
          <w:bCs/>
        </w:rPr>
        <w:t>2</w:t>
      </w:r>
      <w:r w:rsidRPr="00BC3784">
        <w:rPr>
          <w:b/>
          <w:bCs/>
        </w:rPr>
        <w:t xml:space="preserve">: </w:t>
      </w:r>
      <w:r w:rsidR="00B665B8">
        <w:t>Demographic models used to generate sequence data and inform phylogenies, for a system prohibiting gene flow (left) and permitting gene flow (right).</w:t>
      </w:r>
    </w:p>
    <w:p w14:paraId="10FEFD8E" w14:textId="3E5B161D" w:rsidR="00B665B8" w:rsidRPr="00B665B8" w:rsidRDefault="00B665B8" w:rsidP="00A703E2">
      <w:pPr>
        <w:spacing w:line="360" w:lineRule="auto"/>
      </w:pPr>
      <w:r>
        <w:rPr>
          <w:b/>
          <w:bCs/>
        </w:rPr>
        <w:t>Figure 3:</w:t>
      </w:r>
      <w:r w:rsidRPr="00B665B8">
        <w:t xml:space="preserve"> </w:t>
      </w:r>
      <w:r w:rsidRPr="00BC3784">
        <w:t xml:space="preserve">Prior distributions for five </w:t>
      </w:r>
      <w:r>
        <w:t>geological</w:t>
      </w:r>
      <w:r w:rsidRPr="00BC3784">
        <w:t xml:space="preserve"> knowledge-level scenarios. Red dotted line represents the true time for the node where taxon C splits from taxa A and B, and green dotted line represents the true time for the node where taxon A splits from taxon </w:t>
      </w:r>
      <w:r>
        <w:t>B.</w:t>
      </w:r>
    </w:p>
    <w:p w14:paraId="243948B0" w14:textId="28FA891A" w:rsidR="00505371" w:rsidRPr="00BC3784" w:rsidRDefault="005841AD" w:rsidP="00A703E2">
      <w:pPr>
        <w:spacing w:line="360" w:lineRule="auto"/>
      </w:pPr>
      <w:r w:rsidRPr="00BC3784">
        <w:rPr>
          <w:b/>
          <w:bCs/>
        </w:rPr>
        <w:t xml:space="preserve">Figure </w:t>
      </w:r>
      <w:r w:rsidR="00DC6AB5">
        <w:rPr>
          <w:b/>
          <w:bCs/>
        </w:rPr>
        <w:t>4</w:t>
      </w:r>
      <w:r w:rsidRPr="00BC3784">
        <w:rPr>
          <w:b/>
          <w:bCs/>
        </w:rPr>
        <w:t xml:space="preserve">: </w:t>
      </w:r>
      <w:r w:rsidR="00DC6AB5">
        <w:t>Posterior distributions</w:t>
      </w:r>
      <w:r w:rsidRPr="00BC3784">
        <w:t xml:space="preserve"> produced from ten different models with varying</w:t>
      </w:r>
      <w:r w:rsidR="00DC6AB5" w:rsidRPr="00BC3784">
        <w:t xml:space="preserve"> demographic models</w:t>
      </w:r>
      <w:r w:rsidR="00DC6AB5">
        <w:t>, knowledge levels and correctness</w:t>
      </w:r>
      <w:r w:rsidRPr="00BC3784">
        <w:t>,</w:t>
      </w:r>
      <w:r w:rsidR="00DC6AB5">
        <w:t xml:space="preserve"> and</w:t>
      </w:r>
      <w:r w:rsidRPr="00BC3784">
        <w:t xml:space="preserve"> </w:t>
      </w:r>
      <w:r w:rsidR="00DC6AB5">
        <w:t xml:space="preserve">geological </w:t>
      </w:r>
      <w:r w:rsidRPr="00BC3784">
        <w:t>prior distributions</w:t>
      </w:r>
      <w:r w:rsidR="00DC6AB5">
        <w:t>.</w:t>
      </w:r>
    </w:p>
    <w:p w14:paraId="6649C78C" w14:textId="169027B5" w:rsidR="004D4ACB" w:rsidRDefault="004D4ACB" w:rsidP="004D4ACB">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Supplemental Information</w:t>
      </w:r>
    </w:p>
    <w:p w14:paraId="3A13CE3B" w14:textId="77777777" w:rsidR="000A7BA5" w:rsidRPr="00BC3784" w:rsidRDefault="000A7BA5" w:rsidP="00A703E2">
      <w:pPr>
        <w:spacing w:line="360" w:lineRule="auto"/>
      </w:pPr>
      <w:r w:rsidRPr="00BC3784">
        <w:rPr>
          <w:b/>
          <w:bCs/>
        </w:rPr>
        <w:t xml:space="preserve"> Table S1</w:t>
      </w:r>
      <w:r w:rsidRPr="00BC3784">
        <w:t>: The absolute ages predicted for node 1 (taxa C and stem group AB), node 2 (taxa A and B), and the distribution of age ranges for the demographically manipulated node 2 (taxa A and B)</w:t>
      </w:r>
    </w:p>
    <w:tbl>
      <w:tblPr>
        <w:tblStyle w:val="TableGrid"/>
        <w:tblW w:w="5000" w:type="pct"/>
        <w:tblBorders>
          <w:insideV w:val="none" w:sz="0" w:space="0" w:color="auto"/>
        </w:tblBorders>
        <w:tblLook w:val="04A0" w:firstRow="1" w:lastRow="0" w:firstColumn="1" w:lastColumn="0" w:noHBand="0" w:noVBand="1"/>
      </w:tblPr>
      <w:tblGrid>
        <w:gridCol w:w="3650"/>
        <w:gridCol w:w="1900"/>
        <w:gridCol w:w="1900"/>
        <w:gridCol w:w="1900"/>
      </w:tblGrid>
      <w:tr w:rsidR="000A7BA5" w:rsidRPr="00BC3784" w14:paraId="29888E9F" w14:textId="77777777" w:rsidTr="00574D1B">
        <w:trPr>
          <w:trHeight w:val="552"/>
        </w:trPr>
        <w:tc>
          <w:tcPr>
            <w:tcW w:w="1952" w:type="pct"/>
          </w:tcPr>
          <w:p w14:paraId="24DB7764" w14:textId="77777777" w:rsidR="000A7BA5" w:rsidRPr="00BC3784" w:rsidRDefault="000A7BA5" w:rsidP="00A703E2">
            <w:pPr>
              <w:spacing w:line="360" w:lineRule="auto"/>
              <w:rPr>
                <w:b/>
                <w:bCs/>
              </w:rPr>
            </w:pPr>
            <w:r w:rsidRPr="00BC3784">
              <w:rPr>
                <w:b/>
                <w:bCs/>
              </w:rPr>
              <w:t>Model</w:t>
            </w:r>
          </w:p>
        </w:tc>
        <w:tc>
          <w:tcPr>
            <w:tcW w:w="1016" w:type="pct"/>
          </w:tcPr>
          <w:p w14:paraId="127FF586" w14:textId="77777777" w:rsidR="000A7BA5" w:rsidRPr="00BC3784" w:rsidRDefault="000A7BA5" w:rsidP="00A703E2">
            <w:pPr>
              <w:spacing w:line="360" w:lineRule="auto"/>
              <w:rPr>
                <w:b/>
                <w:bCs/>
              </w:rPr>
            </w:pPr>
            <w:r w:rsidRPr="00BC3784">
              <w:rPr>
                <w:b/>
                <w:bCs/>
              </w:rPr>
              <w:t>Node 1 Absolute Age</w:t>
            </w:r>
          </w:p>
        </w:tc>
        <w:tc>
          <w:tcPr>
            <w:tcW w:w="1016" w:type="pct"/>
          </w:tcPr>
          <w:p w14:paraId="51FAC003" w14:textId="77777777" w:rsidR="000A7BA5" w:rsidRPr="00BC3784" w:rsidRDefault="000A7BA5" w:rsidP="00A703E2">
            <w:pPr>
              <w:spacing w:line="360" w:lineRule="auto"/>
            </w:pPr>
            <w:r w:rsidRPr="00BC3784">
              <w:rPr>
                <w:b/>
                <w:bCs/>
              </w:rPr>
              <w:t>Node 2 Absolute Age</w:t>
            </w:r>
          </w:p>
        </w:tc>
        <w:tc>
          <w:tcPr>
            <w:tcW w:w="1016" w:type="pct"/>
          </w:tcPr>
          <w:p w14:paraId="1BA524FC" w14:textId="77777777" w:rsidR="000A7BA5" w:rsidRPr="00BC3784" w:rsidRDefault="000A7BA5" w:rsidP="00A703E2">
            <w:pPr>
              <w:spacing w:line="360" w:lineRule="auto"/>
              <w:rPr>
                <w:b/>
                <w:bCs/>
              </w:rPr>
            </w:pPr>
            <w:r w:rsidRPr="00BC3784">
              <w:rPr>
                <w:b/>
                <w:bCs/>
              </w:rPr>
              <w:t>Node 2 Age Distribution</w:t>
            </w:r>
          </w:p>
        </w:tc>
      </w:tr>
      <w:tr w:rsidR="000A7BA5" w:rsidRPr="00BC3784" w14:paraId="1C6406F6" w14:textId="77777777" w:rsidTr="00574D1B">
        <w:trPr>
          <w:trHeight w:val="552"/>
        </w:trPr>
        <w:tc>
          <w:tcPr>
            <w:tcW w:w="1952" w:type="pct"/>
          </w:tcPr>
          <w:p w14:paraId="76D430A4" w14:textId="77777777" w:rsidR="000A7BA5" w:rsidRPr="00BC3784" w:rsidRDefault="000A7BA5" w:rsidP="002B74AE">
            <w:pPr>
              <w:spacing w:line="360" w:lineRule="auto"/>
            </w:pPr>
            <w:r w:rsidRPr="00BC3784">
              <w:t>Informed uniform, no gene flow</w:t>
            </w:r>
          </w:p>
        </w:tc>
        <w:tc>
          <w:tcPr>
            <w:tcW w:w="1016" w:type="pct"/>
          </w:tcPr>
          <w:p w14:paraId="455AFD56" w14:textId="77777777" w:rsidR="000A7BA5" w:rsidRPr="00BC3784" w:rsidRDefault="000A7BA5" w:rsidP="002B74AE">
            <w:pPr>
              <w:spacing w:line="360" w:lineRule="auto"/>
            </w:pPr>
            <w:r w:rsidRPr="00BC3784">
              <w:t>3.6051</w:t>
            </w:r>
          </w:p>
        </w:tc>
        <w:tc>
          <w:tcPr>
            <w:tcW w:w="1016" w:type="pct"/>
          </w:tcPr>
          <w:p w14:paraId="4EB5AC86" w14:textId="77777777" w:rsidR="000A7BA5" w:rsidRPr="00BC3784" w:rsidRDefault="000A7BA5" w:rsidP="002B74AE">
            <w:pPr>
              <w:spacing w:line="360" w:lineRule="auto"/>
            </w:pPr>
            <w:r w:rsidRPr="00BC3784">
              <w:t>2.1222</w:t>
            </w:r>
          </w:p>
        </w:tc>
        <w:tc>
          <w:tcPr>
            <w:tcW w:w="1016" w:type="pct"/>
          </w:tcPr>
          <w:p w14:paraId="2AA87A2E" w14:textId="77777777" w:rsidR="000A7BA5" w:rsidRPr="00BC3784" w:rsidRDefault="000A7BA5" w:rsidP="002B74AE">
            <w:pPr>
              <w:spacing w:line="360" w:lineRule="auto"/>
            </w:pPr>
            <w:r w:rsidRPr="00BC3784">
              <w:t>3.3801, 0.9284</w:t>
            </w:r>
          </w:p>
        </w:tc>
      </w:tr>
      <w:tr w:rsidR="000A7BA5" w:rsidRPr="00BC3784" w14:paraId="7BDB5F83" w14:textId="77777777" w:rsidTr="00574D1B">
        <w:trPr>
          <w:trHeight w:val="552"/>
        </w:trPr>
        <w:tc>
          <w:tcPr>
            <w:tcW w:w="1952" w:type="pct"/>
          </w:tcPr>
          <w:p w14:paraId="446BD373" w14:textId="77777777" w:rsidR="000A7BA5" w:rsidRPr="00BC3784" w:rsidRDefault="000A7BA5" w:rsidP="000352F4">
            <w:pPr>
              <w:spacing w:line="360" w:lineRule="auto"/>
            </w:pPr>
            <w:r w:rsidRPr="00BC3784">
              <w:t>Informed normal, no gene flow</w:t>
            </w:r>
          </w:p>
        </w:tc>
        <w:tc>
          <w:tcPr>
            <w:tcW w:w="1016" w:type="pct"/>
          </w:tcPr>
          <w:p w14:paraId="779BB293" w14:textId="77777777" w:rsidR="000A7BA5" w:rsidRPr="00BC3784" w:rsidRDefault="000A7BA5" w:rsidP="000352F4">
            <w:pPr>
              <w:spacing w:line="360" w:lineRule="auto"/>
            </w:pPr>
            <w:r w:rsidRPr="00BC3784">
              <w:t>3.6012</w:t>
            </w:r>
          </w:p>
        </w:tc>
        <w:tc>
          <w:tcPr>
            <w:tcW w:w="1016" w:type="pct"/>
          </w:tcPr>
          <w:p w14:paraId="2B1E9C67" w14:textId="77777777" w:rsidR="000A7BA5" w:rsidRPr="00BC3784" w:rsidRDefault="000A7BA5" w:rsidP="000352F4">
            <w:pPr>
              <w:spacing w:line="360" w:lineRule="auto"/>
            </w:pPr>
            <w:r w:rsidRPr="00BC3784">
              <w:t>2.1295</w:t>
            </w:r>
          </w:p>
        </w:tc>
        <w:tc>
          <w:tcPr>
            <w:tcW w:w="1016" w:type="pct"/>
          </w:tcPr>
          <w:p w14:paraId="5062DD94" w14:textId="77777777" w:rsidR="000A7BA5" w:rsidRPr="00BC3784" w:rsidRDefault="000A7BA5" w:rsidP="000352F4">
            <w:pPr>
              <w:spacing w:line="360" w:lineRule="auto"/>
            </w:pPr>
            <w:r w:rsidRPr="00BC3784">
              <w:t>3.2818, 1.0217</w:t>
            </w:r>
          </w:p>
        </w:tc>
      </w:tr>
      <w:tr w:rsidR="000A7BA5" w:rsidRPr="00BC3784" w14:paraId="05BBBB17" w14:textId="77777777" w:rsidTr="00574D1B">
        <w:trPr>
          <w:trHeight w:val="552"/>
        </w:trPr>
        <w:tc>
          <w:tcPr>
            <w:tcW w:w="1952" w:type="pct"/>
          </w:tcPr>
          <w:p w14:paraId="29EC223F" w14:textId="77777777" w:rsidR="000A7BA5" w:rsidRPr="00BC3784" w:rsidRDefault="000A7BA5" w:rsidP="000352F4">
            <w:pPr>
              <w:spacing w:line="360" w:lineRule="auto"/>
            </w:pPr>
            <w:r w:rsidRPr="00BC3784">
              <w:t>Unknown, no gene flow</w:t>
            </w:r>
          </w:p>
        </w:tc>
        <w:tc>
          <w:tcPr>
            <w:tcW w:w="1016" w:type="pct"/>
          </w:tcPr>
          <w:p w14:paraId="62EA95E3" w14:textId="77777777" w:rsidR="000A7BA5" w:rsidRPr="00BC3784" w:rsidRDefault="000A7BA5" w:rsidP="000352F4">
            <w:pPr>
              <w:spacing w:line="360" w:lineRule="auto"/>
            </w:pPr>
            <w:r w:rsidRPr="00BC3784">
              <w:t>3.5304</w:t>
            </w:r>
          </w:p>
        </w:tc>
        <w:tc>
          <w:tcPr>
            <w:tcW w:w="1016" w:type="pct"/>
          </w:tcPr>
          <w:p w14:paraId="5C851ED9" w14:textId="77777777" w:rsidR="000A7BA5" w:rsidRPr="00BC3784" w:rsidRDefault="000A7BA5" w:rsidP="000352F4">
            <w:pPr>
              <w:spacing w:line="360" w:lineRule="auto"/>
            </w:pPr>
            <w:r w:rsidRPr="00BC3784">
              <w:t>2.0042</w:t>
            </w:r>
          </w:p>
        </w:tc>
        <w:tc>
          <w:tcPr>
            <w:tcW w:w="1016" w:type="pct"/>
          </w:tcPr>
          <w:p w14:paraId="79FD4E8F" w14:textId="77777777" w:rsidR="000A7BA5" w:rsidRPr="00BC3784" w:rsidRDefault="000A7BA5" w:rsidP="000352F4">
            <w:pPr>
              <w:spacing w:line="360" w:lineRule="auto"/>
            </w:pPr>
            <w:r w:rsidRPr="00BC3784">
              <w:t>3.5133, 0.5983</w:t>
            </w:r>
          </w:p>
        </w:tc>
      </w:tr>
      <w:tr w:rsidR="000A7BA5" w:rsidRPr="00BC3784" w14:paraId="1EAE201E" w14:textId="77777777" w:rsidTr="00574D1B">
        <w:trPr>
          <w:trHeight w:val="552"/>
        </w:trPr>
        <w:tc>
          <w:tcPr>
            <w:tcW w:w="1952" w:type="pct"/>
          </w:tcPr>
          <w:p w14:paraId="0E050DA4" w14:textId="77777777" w:rsidR="000A7BA5" w:rsidRPr="00BC3784" w:rsidRDefault="000A7BA5" w:rsidP="000352F4">
            <w:pPr>
              <w:spacing w:line="360" w:lineRule="auto"/>
            </w:pPr>
            <w:r w:rsidRPr="00BC3784">
              <w:t>Incorrect uniform, no gene flow</w:t>
            </w:r>
          </w:p>
        </w:tc>
        <w:tc>
          <w:tcPr>
            <w:tcW w:w="1016" w:type="pct"/>
          </w:tcPr>
          <w:p w14:paraId="72E90D77" w14:textId="77777777" w:rsidR="000A7BA5" w:rsidRPr="00BC3784" w:rsidRDefault="000A7BA5" w:rsidP="000352F4">
            <w:pPr>
              <w:spacing w:line="360" w:lineRule="auto"/>
            </w:pPr>
            <w:r w:rsidRPr="00BC3784">
              <w:t>3.633</w:t>
            </w:r>
          </w:p>
        </w:tc>
        <w:tc>
          <w:tcPr>
            <w:tcW w:w="1016" w:type="pct"/>
          </w:tcPr>
          <w:p w14:paraId="71B6739B" w14:textId="77777777" w:rsidR="000A7BA5" w:rsidRPr="00BC3784" w:rsidRDefault="000A7BA5" w:rsidP="000352F4">
            <w:pPr>
              <w:spacing w:line="360" w:lineRule="auto"/>
            </w:pPr>
            <w:r w:rsidRPr="00BC3784">
              <w:t>2.6246</w:t>
            </w:r>
          </w:p>
        </w:tc>
        <w:tc>
          <w:tcPr>
            <w:tcW w:w="1016" w:type="pct"/>
          </w:tcPr>
          <w:p w14:paraId="7F7DF85E" w14:textId="77777777" w:rsidR="000A7BA5" w:rsidRPr="00BC3784" w:rsidRDefault="000A7BA5" w:rsidP="000352F4">
            <w:pPr>
              <w:spacing w:line="360" w:lineRule="auto"/>
            </w:pPr>
            <w:r w:rsidRPr="00BC3784">
              <w:t>3.5475, 1.7175</w:t>
            </w:r>
          </w:p>
        </w:tc>
      </w:tr>
      <w:tr w:rsidR="000A7BA5" w:rsidRPr="00BC3784" w14:paraId="548E259E" w14:textId="77777777" w:rsidTr="00574D1B">
        <w:trPr>
          <w:trHeight w:val="552"/>
        </w:trPr>
        <w:tc>
          <w:tcPr>
            <w:tcW w:w="1952" w:type="pct"/>
          </w:tcPr>
          <w:p w14:paraId="1912DD04" w14:textId="77777777" w:rsidR="000A7BA5" w:rsidRPr="00BC3784" w:rsidRDefault="000A7BA5" w:rsidP="000352F4">
            <w:pPr>
              <w:spacing w:line="360" w:lineRule="auto"/>
            </w:pPr>
            <w:r w:rsidRPr="00BC3784">
              <w:t>Incorrect normal, no gene flow</w:t>
            </w:r>
          </w:p>
        </w:tc>
        <w:tc>
          <w:tcPr>
            <w:tcW w:w="1016" w:type="pct"/>
          </w:tcPr>
          <w:p w14:paraId="03B5AC30" w14:textId="77777777" w:rsidR="000A7BA5" w:rsidRPr="00BC3784" w:rsidRDefault="000A7BA5" w:rsidP="000352F4">
            <w:pPr>
              <w:spacing w:line="360" w:lineRule="auto"/>
            </w:pPr>
            <w:r w:rsidRPr="00BC3784">
              <w:t>3.6297</w:t>
            </w:r>
          </w:p>
        </w:tc>
        <w:tc>
          <w:tcPr>
            <w:tcW w:w="1016" w:type="pct"/>
          </w:tcPr>
          <w:p w14:paraId="6B9B56B8" w14:textId="77777777" w:rsidR="000A7BA5" w:rsidRPr="00BC3784" w:rsidRDefault="000A7BA5" w:rsidP="000352F4">
            <w:pPr>
              <w:spacing w:line="360" w:lineRule="auto"/>
            </w:pPr>
            <w:r w:rsidRPr="00BC3784">
              <w:t>2.6844</w:t>
            </w:r>
          </w:p>
        </w:tc>
        <w:tc>
          <w:tcPr>
            <w:tcW w:w="1016" w:type="pct"/>
          </w:tcPr>
          <w:p w14:paraId="415AD445" w14:textId="77777777" w:rsidR="000A7BA5" w:rsidRPr="00BC3784" w:rsidRDefault="000A7BA5" w:rsidP="000352F4">
            <w:pPr>
              <w:spacing w:line="360" w:lineRule="auto"/>
            </w:pPr>
            <w:r w:rsidRPr="00BC3784">
              <w:t>3.5546, 1.9654</w:t>
            </w:r>
          </w:p>
        </w:tc>
      </w:tr>
      <w:tr w:rsidR="000A7BA5" w:rsidRPr="00BC3784" w14:paraId="2E5668C4" w14:textId="77777777" w:rsidTr="00574D1B">
        <w:trPr>
          <w:trHeight w:val="552"/>
        </w:trPr>
        <w:tc>
          <w:tcPr>
            <w:tcW w:w="1952" w:type="pct"/>
          </w:tcPr>
          <w:p w14:paraId="6C461455" w14:textId="77777777" w:rsidR="000A7BA5" w:rsidRPr="00BC3784" w:rsidRDefault="000A7BA5" w:rsidP="000352F4">
            <w:pPr>
              <w:spacing w:line="360" w:lineRule="auto"/>
            </w:pPr>
            <w:r w:rsidRPr="00BC3784">
              <w:t>Informed uniform, gene flow</w:t>
            </w:r>
          </w:p>
        </w:tc>
        <w:tc>
          <w:tcPr>
            <w:tcW w:w="1016" w:type="pct"/>
          </w:tcPr>
          <w:p w14:paraId="5786FD55" w14:textId="77777777" w:rsidR="000A7BA5" w:rsidRPr="00BC3784" w:rsidRDefault="000A7BA5" w:rsidP="000352F4">
            <w:pPr>
              <w:spacing w:line="360" w:lineRule="auto"/>
            </w:pPr>
            <w:r w:rsidRPr="00BC3784">
              <w:t>3.5067</w:t>
            </w:r>
          </w:p>
        </w:tc>
        <w:tc>
          <w:tcPr>
            <w:tcW w:w="1016" w:type="pct"/>
          </w:tcPr>
          <w:p w14:paraId="70B19AD7" w14:textId="77777777" w:rsidR="000A7BA5" w:rsidRPr="00BC3784" w:rsidRDefault="000A7BA5" w:rsidP="000352F4">
            <w:pPr>
              <w:spacing w:line="360" w:lineRule="auto"/>
            </w:pPr>
            <w:r w:rsidRPr="00BC3784">
              <w:t>1.3893</w:t>
            </w:r>
          </w:p>
        </w:tc>
        <w:tc>
          <w:tcPr>
            <w:tcW w:w="1016" w:type="pct"/>
          </w:tcPr>
          <w:p w14:paraId="688E18B3" w14:textId="77777777" w:rsidR="000A7BA5" w:rsidRPr="00BC3784" w:rsidRDefault="000A7BA5" w:rsidP="000352F4">
            <w:pPr>
              <w:spacing w:line="360" w:lineRule="auto"/>
            </w:pPr>
            <w:r w:rsidRPr="00BC3784">
              <w:t>2.9633, 0.2038</w:t>
            </w:r>
          </w:p>
        </w:tc>
      </w:tr>
      <w:tr w:rsidR="000A7BA5" w:rsidRPr="00BC3784" w14:paraId="5713F5BD" w14:textId="77777777" w:rsidTr="00574D1B">
        <w:trPr>
          <w:trHeight w:val="552"/>
        </w:trPr>
        <w:tc>
          <w:tcPr>
            <w:tcW w:w="1952" w:type="pct"/>
          </w:tcPr>
          <w:p w14:paraId="43FDE398" w14:textId="77777777" w:rsidR="000A7BA5" w:rsidRPr="00BC3784" w:rsidRDefault="000A7BA5" w:rsidP="000352F4">
            <w:pPr>
              <w:spacing w:line="360" w:lineRule="auto"/>
            </w:pPr>
            <w:r w:rsidRPr="00BC3784">
              <w:t>Informed normal, gene flow</w:t>
            </w:r>
          </w:p>
        </w:tc>
        <w:tc>
          <w:tcPr>
            <w:tcW w:w="1016" w:type="pct"/>
          </w:tcPr>
          <w:p w14:paraId="7E11277D" w14:textId="77777777" w:rsidR="000A7BA5" w:rsidRPr="00BC3784" w:rsidRDefault="000A7BA5" w:rsidP="000352F4">
            <w:pPr>
              <w:spacing w:line="360" w:lineRule="auto"/>
            </w:pPr>
            <w:r w:rsidRPr="00BC3784">
              <w:t>3.5074</w:t>
            </w:r>
          </w:p>
        </w:tc>
        <w:tc>
          <w:tcPr>
            <w:tcW w:w="1016" w:type="pct"/>
          </w:tcPr>
          <w:p w14:paraId="7324EE7A" w14:textId="77777777" w:rsidR="000A7BA5" w:rsidRPr="00BC3784" w:rsidRDefault="000A7BA5" w:rsidP="000352F4">
            <w:pPr>
              <w:spacing w:line="360" w:lineRule="auto"/>
            </w:pPr>
            <w:r w:rsidRPr="00BC3784">
              <w:t>1.403</w:t>
            </w:r>
          </w:p>
        </w:tc>
        <w:tc>
          <w:tcPr>
            <w:tcW w:w="1016" w:type="pct"/>
          </w:tcPr>
          <w:p w14:paraId="6ADDB920" w14:textId="77777777" w:rsidR="000A7BA5" w:rsidRPr="00BC3784" w:rsidRDefault="000A7BA5" w:rsidP="000352F4">
            <w:pPr>
              <w:spacing w:line="360" w:lineRule="auto"/>
            </w:pPr>
            <w:r w:rsidRPr="00BC3784">
              <w:t>2.9705, 0.2054</w:t>
            </w:r>
          </w:p>
        </w:tc>
      </w:tr>
      <w:tr w:rsidR="000A7BA5" w:rsidRPr="00BC3784" w14:paraId="3B19725B" w14:textId="77777777" w:rsidTr="00574D1B">
        <w:trPr>
          <w:trHeight w:val="552"/>
        </w:trPr>
        <w:tc>
          <w:tcPr>
            <w:tcW w:w="1952" w:type="pct"/>
          </w:tcPr>
          <w:p w14:paraId="33C729E7" w14:textId="77777777" w:rsidR="000A7BA5" w:rsidRPr="00BC3784" w:rsidRDefault="000A7BA5" w:rsidP="000352F4">
            <w:pPr>
              <w:spacing w:line="360" w:lineRule="auto"/>
            </w:pPr>
            <w:r w:rsidRPr="00BC3784">
              <w:t>Unknown, gene flow</w:t>
            </w:r>
          </w:p>
        </w:tc>
        <w:tc>
          <w:tcPr>
            <w:tcW w:w="1016" w:type="pct"/>
          </w:tcPr>
          <w:p w14:paraId="7A9F5F60" w14:textId="77777777" w:rsidR="000A7BA5" w:rsidRPr="00BC3784" w:rsidRDefault="000A7BA5" w:rsidP="000352F4">
            <w:pPr>
              <w:spacing w:line="360" w:lineRule="auto"/>
            </w:pPr>
            <w:r w:rsidRPr="00BC3784">
              <w:t>3.5198</w:t>
            </w:r>
          </w:p>
        </w:tc>
        <w:tc>
          <w:tcPr>
            <w:tcW w:w="1016" w:type="pct"/>
          </w:tcPr>
          <w:p w14:paraId="4F1AEB9F" w14:textId="77777777" w:rsidR="000A7BA5" w:rsidRPr="00BC3784" w:rsidRDefault="000A7BA5" w:rsidP="000352F4">
            <w:pPr>
              <w:spacing w:line="360" w:lineRule="auto"/>
            </w:pPr>
            <w:r w:rsidRPr="00BC3784">
              <w:t>1.4953</w:t>
            </w:r>
          </w:p>
        </w:tc>
        <w:tc>
          <w:tcPr>
            <w:tcW w:w="1016" w:type="pct"/>
          </w:tcPr>
          <w:p w14:paraId="56CE1571" w14:textId="77777777" w:rsidR="000A7BA5" w:rsidRPr="00BC3784" w:rsidRDefault="000A7BA5" w:rsidP="000352F4">
            <w:pPr>
              <w:spacing w:line="360" w:lineRule="auto"/>
            </w:pPr>
            <w:r w:rsidRPr="00BC3784">
              <w:t>3.0648, 0.2794</w:t>
            </w:r>
          </w:p>
        </w:tc>
      </w:tr>
      <w:tr w:rsidR="000A7BA5" w:rsidRPr="00BC3784" w14:paraId="0FC1F584" w14:textId="77777777" w:rsidTr="00574D1B">
        <w:trPr>
          <w:trHeight w:val="552"/>
        </w:trPr>
        <w:tc>
          <w:tcPr>
            <w:tcW w:w="1952" w:type="pct"/>
          </w:tcPr>
          <w:p w14:paraId="5A44F2E3" w14:textId="77777777" w:rsidR="000A7BA5" w:rsidRPr="00BC3784" w:rsidRDefault="000A7BA5" w:rsidP="000352F4">
            <w:pPr>
              <w:spacing w:line="360" w:lineRule="auto"/>
            </w:pPr>
            <w:r w:rsidRPr="00BC3784">
              <w:t>Incorrect uniform, gene flow</w:t>
            </w:r>
          </w:p>
        </w:tc>
        <w:tc>
          <w:tcPr>
            <w:tcW w:w="1016" w:type="pct"/>
          </w:tcPr>
          <w:p w14:paraId="2226C289" w14:textId="77777777" w:rsidR="000A7BA5" w:rsidRPr="00BC3784" w:rsidRDefault="000A7BA5" w:rsidP="000352F4">
            <w:pPr>
              <w:spacing w:line="360" w:lineRule="auto"/>
            </w:pPr>
            <w:r w:rsidRPr="00BC3784">
              <w:t>3.5086</w:t>
            </w:r>
          </w:p>
        </w:tc>
        <w:tc>
          <w:tcPr>
            <w:tcW w:w="1016" w:type="pct"/>
          </w:tcPr>
          <w:p w14:paraId="4401D3F7" w14:textId="77777777" w:rsidR="000A7BA5" w:rsidRPr="00BC3784" w:rsidRDefault="000A7BA5" w:rsidP="000352F4">
            <w:pPr>
              <w:spacing w:line="360" w:lineRule="auto"/>
            </w:pPr>
            <w:r w:rsidRPr="00BC3784">
              <w:t>1.4076</w:t>
            </w:r>
          </w:p>
        </w:tc>
        <w:tc>
          <w:tcPr>
            <w:tcW w:w="1016" w:type="pct"/>
          </w:tcPr>
          <w:p w14:paraId="152D8E8A" w14:textId="77777777" w:rsidR="000A7BA5" w:rsidRPr="00BC3784" w:rsidRDefault="000A7BA5" w:rsidP="000352F4">
            <w:pPr>
              <w:spacing w:line="360" w:lineRule="auto"/>
            </w:pPr>
            <w:r w:rsidRPr="00BC3784">
              <w:t>2.9846, 0.2103</w:t>
            </w:r>
          </w:p>
        </w:tc>
      </w:tr>
      <w:tr w:rsidR="000A7BA5" w:rsidRPr="00BC3784" w14:paraId="629D6F0B" w14:textId="77777777" w:rsidTr="00574D1B">
        <w:trPr>
          <w:trHeight w:val="552"/>
        </w:trPr>
        <w:tc>
          <w:tcPr>
            <w:tcW w:w="1952" w:type="pct"/>
          </w:tcPr>
          <w:p w14:paraId="1EF470F8" w14:textId="77777777" w:rsidR="000A7BA5" w:rsidRPr="00BC3784" w:rsidRDefault="000A7BA5" w:rsidP="000352F4">
            <w:pPr>
              <w:spacing w:line="360" w:lineRule="auto"/>
            </w:pPr>
            <w:r w:rsidRPr="00BC3784">
              <w:t>Incorrect normal, gene flow</w:t>
            </w:r>
          </w:p>
        </w:tc>
        <w:tc>
          <w:tcPr>
            <w:tcW w:w="1016" w:type="pct"/>
          </w:tcPr>
          <w:p w14:paraId="229E8D6C" w14:textId="77777777" w:rsidR="000A7BA5" w:rsidRPr="00BC3784" w:rsidRDefault="000A7BA5" w:rsidP="000352F4">
            <w:pPr>
              <w:spacing w:line="360" w:lineRule="auto"/>
            </w:pPr>
            <w:r w:rsidRPr="00BC3784">
              <w:t>3.5084</w:t>
            </w:r>
          </w:p>
        </w:tc>
        <w:tc>
          <w:tcPr>
            <w:tcW w:w="1016" w:type="pct"/>
          </w:tcPr>
          <w:p w14:paraId="37A42BF8" w14:textId="77777777" w:rsidR="000A7BA5" w:rsidRPr="00BC3784" w:rsidRDefault="000A7BA5" w:rsidP="000352F4">
            <w:pPr>
              <w:spacing w:line="360" w:lineRule="auto"/>
            </w:pPr>
            <w:r w:rsidRPr="00BC3784">
              <w:t>1.4034</w:t>
            </w:r>
          </w:p>
        </w:tc>
        <w:tc>
          <w:tcPr>
            <w:tcW w:w="1016" w:type="pct"/>
          </w:tcPr>
          <w:p w14:paraId="3037AABA" w14:textId="77777777" w:rsidR="000A7BA5" w:rsidRPr="00BC3784" w:rsidRDefault="000A7BA5" w:rsidP="000352F4">
            <w:pPr>
              <w:spacing w:line="360" w:lineRule="auto"/>
            </w:pPr>
            <w:r w:rsidRPr="00BC3784">
              <w:t>2.9679, 0.2042</w:t>
            </w:r>
          </w:p>
        </w:tc>
      </w:tr>
    </w:tbl>
    <w:p w14:paraId="4CB9F228" w14:textId="77777777" w:rsidR="000A7BA5" w:rsidRPr="00BC3784" w:rsidRDefault="000A7BA5" w:rsidP="000352F4">
      <w:pPr>
        <w:spacing w:line="360" w:lineRule="auto"/>
        <w:rPr>
          <w:b/>
          <w:bCs/>
        </w:rPr>
      </w:pPr>
    </w:p>
    <w:p w14:paraId="142DDC16" w14:textId="1405213E" w:rsidR="00DC6AB5" w:rsidRPr="00BC3784" w:rsidRDefault="00DC6AB5" w:rsidP="00DC6AB5">
      <w:pPr>
        <w:spacing w:line="360" w:lineRule="auto"/>
      </w:pPr>
      <w:r w:rsidRPr="00BC3784">
        <w:rPr>
          <w:b/>
          <w:bCs/>
        </w:rPr>
        <w:lastRenderedPageBreak/>
        <w:t>Figures S</w:t>
      </w:r>
      <w:r>
        <w:rPr>
          <w:b/>
          <w:bCs/>
        </w:rPr>
        <w:t>1</w:t>
      </w:r>
      <w:r w:rsidRPr="00BC3784">
        <w:rPr>
          <w:b/>
          <w:bCs/>
        </w:rPr>
        <w:t>-S1</w:t>
      </w:r>
      <w:r>
        <w:rPr>
          <w:b/>
          <w:bCs/>
        </w:rPr>
        <w:t>0</w:t>
      </w:r>
      <w:r w:rsidRPr="00BC3784">
        <w:rPr>
          <w:b/>
          <w:bCs/>
        </w:rPr>
        <w:t xml:space="preserve">: </w:t>
      </w:r>
      <w:r w:rsidRPr="00BC3784">
        <w:t>Maximum clade credibility trees constructed for the ten biogeographic models tested in this study.</w:t>
      </w:r>
    </w:p>
    <w:p w14:paraId="33827E8A" w14:textId="77777777" w:rsidR="009C340A" w:rsidRPr="00BC3784" w:rsidRDefault="009C340A" w:rsidP="000352F4">
      <w:pPr>
        <w:spacing w:line="360" w:lineRule="auto"/>
        <w:rPr>
          <w:b/>
          <w:bCs/>
        </w:rPr>
      </w:pPr>
    </w:p>
    <w:p w14:paraId="303D31A6" w14:textId="77777777" w:rsidR="00A567CD" w:rsidRPr="00BC3784" w:rsidRDefault="00A567CD" w:rsidP="000352F4">
      <w:pPr>
        <w:spacing w:line="360" w:lineRule="auto"/>
        <w:rPr>
          <w:b/>
          <w:bCs/>
        </w:rPr>
      </w:pPr>
    </w:p>
    <w:sectPr w:rsidR="00A567CD" w:rsidRPr="00BC3784" w:rsidSect="00BC3784">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na Maria Bedoya" w:date="2025-05-06T15:24:00Z" w:initials="AMB">
    <w:p w14:paraId="5F4B5F05" w14:textId="77777777" w:rsidR="00ED1805" w:rsidRDefault="00ED1805" w:rsidP="00ED1805">
      <w:r>
        <w:rPr>
          <w:rStyle w:val="CommentReference"/>
        </w:rPr>
        <w:annotationRef/>
      </w:r>
      <w:r>
        <w:rPr>
          <w:color w:val="000000"/>
          <w:sz w:val="20"/>
          <w:szCs w:val="20"/>
        </w:rPr>
        <w:t xml:space="preserve">Add MacArthur and Wilson 1967 </w:t>
      </w:r>
      <w:hyperlink r:id="rId1" w:history="1">
        <w:r w:rsidRPr="00511994">
          <w:rPr>
            <w:rStyle w:val="Hyperlink"/>
            <w:sz w:val="20"/>
            <w:szCs w:val="20"/>
          </w:rPr>
          <w:t>https://press.princeton.edu/books/paperback/9780691088365/the-theory-of-island-biogeography?srsltid=AfmBOoo1gB4A7IYrZwiHeZ1C72QgFLbRv8GEuhqOqsTsLa_l8xbeS_AJ</w:t>
        </w:r>
      </w:hyperlink>
    </w:p>
  </w:comment>
  <w:comment w:id="2" w:author="Ana Maria Bedoya" w:date="2025-05-06T15:33:00Z" w:initials="AMB">
    <w:p w14:paraId="46B804D1" w14:textId="77777777" w:rsidR="00ED1805" w:rsidRDefault="00ED1805" w:rsidP="00ED1805">
      <w:r>
        <w:rPr>
          <w:rStyle w:val="CommentReference"/>
        </w:rPr>
        <w:annotationRef/>
      </w:r>
      <w:r>
        <w:rPr>
          <w:color w:val="000000"/>
          <w:sz w:val="20"/>
          <w:szCs w:val="20"/>
        </w:rPr>
        <w:t>Include iconic examples by Donoghue (easier to move than to evolve paper), one by Givnish, Colin Hughes (), maybe one by Bobby Pennington and two iconic animal examples (maybe butterflies, lizards or birds?) There may be something by Losos and Rob Brumfield here</w:t>
      </w:r>
    </w:p>
  </w:comment>
  <w:comment w:id="26" w:author="Luke Sparreo" w:date="2025-05-01T16:48:00Z" w:initials="LS">
    <w:p w14:paraId="4DA2FA59" w14:textId="26729823" w:rsidR="002407E8" w:rsidRDefault="002407E8">
      <w:pPr>
        <w:pStyle w:val="CommentText"/>
      </w:pPr>
      <w:r>
        <w:rPr>
          <w:rStyle w:val="CommentReference"/>
        </w:rPr>
        <w:annotationRef/>
      </w:r>
      <w:r>
        <w:t>I don’t know if Bardossy &amp; Fodor and Weltje &amp; von Eynatten are appropriate sources, but I tried my best to understand them and they seemed right</w:t>
      </w:r>
    </w:p>
  </w:comment>
  <w:comment w:id="27" w:author="Ana Maria Bedoya" w:date="2025-05-06T15:50:00Z" w:initials="AMB">
    <w:p w14:paraId="631F2635" w14:textId="77777777" w:rsidR="00C753C6" w:rsidRDefault="00C753C6" w:rsidP="00C753C6">
      <w:r>
        <w:rPr>
          <w:rStyle w:val="CommentReference"/>
        </w:rPr>
        <w:annotationRef/>
      </w:r>
      <w:r>
        <w:rPr>
          <w:color w:val="000000"/>
          <w:sz w:val="20"/>
          <w:szCs w:val="20"/>
        </w:rPr>
        <w:t>No worries. I will try to find a citation for this</w:t>
      </w:r>
    </w:p>
  </w:comment>
  <w:comment w:id="65" w:author="Luke Sparreo" w:date="2025-05-01T16:49:00Z" w:initials="LS">
    <w:p w14:paraId="1B3F8169" w14:textId="32C8959E" w:rsidR="002407E8" w:rsidRDefault="002407E8">
      <w:pPr>
        <w:pStyle w:val="CommentText"/>
      </w:pPr>
      <w:r>
        <w:rPr>
          <w:rStyle w:val="CommentReference"/>
        </w:rPr>
        <w:annotationRef/>
      </w:r>
      <w:r>
        <w:t>I tried to find an empirical study for this we hadn’t cited already, but if you think its better to use something from your review let me know</w:t>
      </w:r>
    </w:p>
  </w:comment>
  <w:comment w:id="66" w:author="Ana Maria Bedoya" w:date="2025-05-06T15:56:00Z" w:initials="AMB">
    <w:p w14:paraId="556278ED" w14:textId="77777777" w:rsidR="00FC2797" w:rsidRDefault="00FC2797" w:rsidP="00FC2797">
      <w:r>
        <w:rPr>
          <w:rStyle w:val="CommentReference"/>
        </w:rPr>
        <w:annotationRef/>
      </w:r>
      <w:r>
        <w:rPr>
          <w:color w:val="000000"/>
          <w:sz w:val="20"/>
          <w:szCs w:val="20"/>
        </w:rPr>
        <w:t>Probably try and find examples in baker et al., 2004)</w:t>
      </w:r>
    </w:p>
  </w:comment>
  <w:comment w:id="73" w:author="Luke Sparreo" w:date="2025-05-01T16:47:00Z" w:initials="LS">
    <w:p w14:paraId="47B8E13E" w14:textId="6A6F78AD" w:rsidR="002407E8" w:rsidRDefault="002407E8">
      <w:pPr>
        <w:pStyle w:val="CommentText"/>
      </w:pPr>
      <w:r>
        <w:rPr>
          <w:rStyle w:val="CommentReference"/>
        </w:rPr>
        <w:annotationRef/>
      </w:r>
      <w:r>
        <w:t>I tried to change this to not make it sound as bold about geogenomics. But I will still think about if we should save it for the discussion?</w:t>
      </w:r>
    </w:p>
  </w:comment>
  <w:comment w:id="74" w:author="Luke Sparreo" w:date="2025-05-01T16:48:00Z" w:initials="LS">
    <w:p w14:paraId="69373BA7" w14:textId="06F8780C" w:rsidR="002407E8" w:rsidRDefault="002407E8">
      <w:pPr>
        <w:pStyle w:val="CommentText"/>
      </w:pPr>
      <w:r>
        <w:rPr>
          <w:rStyle w:val="CommentReference"/>
        </w:rPr>
        <w:annotationRef/>
      </w:r>
    </w:p>
  </w:comment>
  <w:comment w:id="75" w:author="Luke Sparreo" w:date="2025-05-01T16:50:00Z" w:initials="LS">
    <w:p w14:paraId="441C200F" w14:textId="653BB8E7" w:rsidR="002407E8" w:rsidRDefault="002407E8">
      <w:pPr>
        <w:pStyle w:val="CommentText"/>
      </w:pPr>
      <w:r>
        <w:rPr>
          <w:rStyle w:val="CommentReference"/>
        </w:rPr>
        <w:annotationRef/>
      </w:r>
      <w:r>
        <w:t xml:space="preserve">I know this doesn’t look great, but I saw in other sys bio papers they just pasted the URL. I saw that you can cite a </w:t>
      </w:r>
      <w:r>
        <w:t>Github, but I think it usually needs to already be associated with a paper. I added a citation file to the Github to fill out later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4B5F05" w15:done="0"/>
  <w15:commentEx w15:paraId="46B804D1" w15:done="0"/>
  <w15:commentEx w15:paraId="4DA2FA59" w15:done="0"/>
  <w15:commentEx w15:paraId="631F2635" w15:paraIdParent="4DA2FA59" w15:done="0"/>
  <w15:commentEx w15:paraId="1B3F8169" w15:done="0"/>
  <w15:commentEx w15:paraId="556278ED" w15:paraIdParent="1B3F8169" w15:done="0"/>
  <w15:commentEx w15:paraId="47B8E13E" w15:done="0"/>
  <w15:commentEx w15:paraId="69373BA7" w15:paraIdParent="47B8E13E" w15:done="0"/>
  <w15:commentEx w15:paraId="441C20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3DEFB9" w16cex:dateUtc="2025-05-06T19:24:00Z"/>
  <w16cex:commentExtensible w16cex:durableId="3F7A112C" w16cex:dateUtc="2025-05-06T19:33:00Z"/>
  <w16cex:commentExtensible w16cex:durableId="3D9FEB61" w16cex:dateUtc="2025-05-01T20:48:00Z"/>
  <w16cex:commentExtensible w16cex:durableId="211D6BB1" w16cex:dateUtc="2025-05-06T19:50:00Z"/>
  <w16cex:commentExtensible w16cex:durableId="53C480A4" w16cex:dateUtc="2025-05-01T20:49:00Z"/>
  <w16cex:commentExtensible w16cex:durableId="250DFDD3" w16cex:dateUtc="2025-05-06T19:56:00Z"/>
  <w16cex:commentExtensible w16cex:durableId="427BBE50" w16cex:dateUtc="2025-05-01T20:47:00Z"/>
  <w16cex:commentExtensible w16cex:durableId="429434E7" w16cex:dateUtc="2025-05-01T20:48:00Z"/>
  <w16cex:commentExtensible w16cex:durableId="7B9C2BAE" w16cex:dateUtc="2025-05-01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4B5F05" w16cid:durableId="1F3DEFB9"/>
  <w16cid:commentId w16cid:paraId="46B804D1" w16cid:durableId="3F7A112C"/>
  <w16cid:commentId w16cid:paraId="4DA2FA59" w16cid:durableId="3D9FEB61"/>
  <w16cid:commentId w16cid:paraId="631F2635" w16cid:durableId="211D6BB1"/>
  <w16cid:commentId w16cid:paraId="1B3F8169" w16cid:durableId="53C480A4"/>
  <w16cid:commentId w16cid:paraId="556278ED" w16cid:durableId="250DFDD3"/>
  <w16cid:commentId w16cid:paraId="47B8E13E" w16cid:durableId="427BBE50"/>
  <w16cid:commentId w16cid:paraId="69373BA7" w16cid:durableId="429434E7"/>
  <w16cid:commentId w16cid:paraId="441C200F" w16cid:durableId="7B9C2B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0E8EE" w14:textId="77777777" w:rsidR="006D600F" w:rsidRDefault="006D600F" w:rsidP="00CA6FDE">
      <w:r>
        <w:separator/>
      </w:r>
    </w:p>
  </w:endnote>
  <w:endnote w:type="continuationSeparator" w:id="0">
    <w:p w14:paraId="3E9209CF" w14:textId="77777777" w:rsidR="006D600F" w:rsidRDefault="006D600F" w:rsidP="00CA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1611908"/>
      <w:docPartObj>
        <w:docPartGallery w:val="Page Numbers (Bottom of Page)"/>
        <w:docPartUnique/>
      </w:docPartObj>
    </w:sdtPr>
    <w:sdtEndPr>
      <w:rPr>
        <w:rStyle w:val="PageNumber"/>
      </w:rPr>
    </w:sdtEndPr>
    <w:sdtContent>
      <w:p w14:paraId="3FD234A5" w14:textId="77777777"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3A717C" w14:textId="77777777" w:rsidR="00CA6FDE" w:rsidRDefault="00CA6FDE" w:rsidP="00CA6F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5307807"/>
      <w:docPartObj>
        <w:docPartGallery w:val="Page Numbers (Bottom of Page)"/>
        <w:docPartUnique/>
      </w:docPartObj>
    </w:sdtPr>
    <w:sdtEndPr>
      <w:rPr>
        <w:rStyle w:val="PageNumber"/>
      </w:rPr>
    </w:sdtEndPr>
    <w:sdtContent>
      <w:p w14:paraId="3348823E" w14:textId="77777777"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B94136" w14:textId="77777777" w:rsidR="00CA6FDE" w:rsidRDefault="00CA6FDE" w:rsidP="00CA6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21904" w14:textId="77777777" w:rsidR="006D600F" w:rsidRDefault="006D600F" w:rsidP="00CA6FDE">
      <w:r>
        <w:separator/>
      </w:r>
    </w:p>
  </w:footnote>
  <w:footnote w:type="continuationSeparator" w:id="0">
    <w:p w14:paraId="02D08CD6" w14:textId="77777777" w:rsidR="006D600F" w:rsidRDefault="006D600F" w:rsidP="00CA6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Maria Bedoya">
    <w15:presenceInfo w15:providerId="None" w15:userId="Ana Maria Bedoya"/>
  </w15:person>
  <w15:person w15:author="Luke Sparreo">
    <w15:presenceInfo w15:providerId="Windows Live" w15:userId="16af8291f18fa6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03407"/>
    <w:rsid w:val="00006693"/>
    <w:rsid w:val="00007BF5"/>
    <w:rsid w:val="000149C0"/>
    <w:rsid w:val="000228E8"/>
    <w:rsid w:val="00032C64"/>
    <w:rsid w:val="000338DE"/>
    <w:rsid w:val="00034BB5"/>
    <w:rsid w:val="000352F4"/>
    <w:rsid w:val="00035803"/>
    <w:rsid w:val="00037BE3"/>
    <w:rsid w:val="00045CD6"/>
    <w:rsid w:val="00046398"/>
    <w:rsid w:val="00050AE2"/>
    <w:rsid w:val="00061877"/>
    <w:rsid w:val="00062119"/>
    <w:rsid w:val="000A4A69"/>
    <w:rsid w:val="000A7270"/>
    <w:rsid w:val="000A72B4"/>
    <w:rsid w:val="000A7714"/>
    <w:rsid w:val="000A7BA5"/>
    <w:rsid w:val="000C0D9C"/>
    <w:rsid w:val="000D41B9"/>
    <w:rsid w:val="000E107B"/>
    <w:rsid w:val="000F145C"/>
    <w:rsid w:val="000F3501"/>
    <w:rsid w:val="000F64CA"/>
    <w:rsid w:val="001026F0"/>
    <w:rsid w:val="00107383"/>
    <w:rsid w:val="0011071F"/>
    <w:rsid w:val="001176F2"/>
    <w:rsid w:val="001177FC"/>
    <w:rsid w:val="00122814"/>
    <w:rsid w:val="00127F19"/>
    <w:rsid w:val="00131287"/>
    <w:rsid w:val="001359C7"/>
    <w:rsid w:val="00141795"/>
    <w:rsid w:val="00147FC6"/>
    <w:rsid w:val="001508AA"/>
    <w:rsid w:val="00163854"/>
    <w:rsid w:val="0016515A"/>
    <w:rsid w:val="001827A2"/>
    <w:rsid w:val="001948BD"/>
    <w:rsid w:val="001C56B8"/>
    <w:rsid w:val="001D68D3"/>
    <w:rsid w:val="001E01E1"/>
    <w:rsid w:val="001E493E"/>
    <w:rsid w:val="001E6751"/>
    <w:rsid w:val="001F1585"/>
    <w:rsid w:val="002052CE"/>
    <w:rsid w:val="00212FAB"/>
    <w:rsid w:val="00214815"/>
    <w:rsid w:val="002278A1"/>
    <w:rsid w:val="00233C16"/>
    <w:rsid w:val="00233F32"/>
    <w:rsid w:val="0024014A"/>
    <w:rsid w:val="002407E8"/>
    <w:rsid w:val="00250C88"/>
    <w:rsid w:val="00253FD4"/>
    <w:rsid w:val="00261BBC"/>
    <w:rsid w:val="00273E89"/>
    <w:rsid w:val="002821BA"/>
    <w:rsid w:val="0028650C"/>
    <w:rsid w:val="002904A2"/>
    <w:rsid w:val="002A4A0F"/>
    <w:rsid w:val="002B03E1"/>
    <w:rsid w:val="002B27AD"/>
    <w:rsid w:val="002B74AE"/>
    <w:rsid w:val="002C375B"/>
    <w:rsid w:val="002F75BA"/>
    <w:rsid w:val="00302DB5"/>
    <w:rsid w:val="00312015"/>
    <w:rsid w:val="003147CE"/>
    <w:rsid w:val="00314939"/>
    <w:rsid w:val="00316EFE"/>
    <w:rsid w:val="003240D7"/>
    <w:rsid w:val="0032622D"/>
    <w:rsid w:val="0033191C"/>
    <w:rsid w:val="00335388"/>
    <w:rsid w:val="003479B0"/>
    <w:rsid w:val="00357851"/>
    <w:rsid w:val="0036283E"/>
    <w:rsid w:val="003642A5"/>
    <w:rsid w:val="00365B64"/>
    <w:rsid w:val="00367481"/>
    <w:rsid w:val="00387816"/>
    <w:rsid w:val="00397E4F"/>
    <w:rsid w:val="003A3BBE"/>
    <w:rsid w:val="003A5A58"/>
    <w:rsid w:val="003D5D92"/>
    <w:rsid w:val="003E2C1D"/>
    <w:rsid w:val="003E6901"/>
    <w:rsid w:val="004125AB"/>
    <w:rsid w:val="00412BA6"/>
    <w:rsid w:val="004205B7"/>
    <w:rsid w:val="00420B06"/>
    <w:rsid w:val="00430BEC"/>
    <w:rsid w:val="004349E7"/>
    <w:rsid w:val="00442A2B"/>
    <w:rsid w:val="0045037D"/>
    <w:rsid w:val="00452E24"/>
    <w:rsid w:val="004536C4"/>
    <w:rsid w:val="004635D3"/>
    <w:rsid w:val="0047656E"/>
    <w:rsid w:val="0048119C"/>
    <w:rsid w:val="00487381"/>
    <w:rsid w:val="0049068F"/>
    <w:rsid w:val="00490B38"/>
    <w:rsid w:val="00495A79"/>
    <w:rsid w:val="004973D5"/>
    <w:rsid w:val="004A0023"/>
    <w:rsid w:val="004A3ADD"/>
    <w:rsid w:val="004A3EE5"/>
    <w:rsid w:val="004A7FE7"/>
    <w:rsid w:val="004B1853"/>
    <w:rsid w:val="004C3EB7"/>
    <w:rsid w:val="004C5542"/>
    <w:rsid w:val="004D4ACB"/>
    <w:rsid w:val="004D5307"/>
    <w:rsid w:val="004D584E"/>
    <w:rsid w:val="004D59B9"/>
    <w:rsid w:val="004E053D"/>
    <w:rsid w:val="004E6897"/>
    <w:rsid w:val="00501514"/>
    <w:rsid w:val="00505371"/>
    <w:rsid w:val="00507371"/>
    <w:rsid w:val="00510D59"/>
    <w:rsid w:val="00511BF9"/>
    <w:rsid w:val="0052676C"/>
    <w:rsid w:val="00526DC4"/>
    <w:rsid w:val="00541D7A"/>
    <w:rsid w:val="00544EE7"/>
    <w:rsid w:val="00554D7F"/>
    <w:rsid w:val="005644BF"/>
    <w:rsid w:val="005661D3"/>
    <w:rsid w:val="0056789A"/>
    <w:rsid w:val="005679C4"/>
    <w:rsid w:val="00567D3B"/>
    <w:rsid w:val="00574D1B"/>
    <w:rsid w:val="00583E5D"/>
    <w:rsid w:val="005841AD"/>
    <w:rsid w:val="00586D67"/>
    <w:rsid w:val="005872B6"/>
    <w:rsid w:val="005A29FC"/>
    <w:rsid w:val="005B4FD6"/>
    <w:rsid w:val="005D145C"/>
    <w:rsid w:val="005E24E7"/>
    <w:rsid w:val="005F1FF7"/>
    <w:rsid w:val="005F3AFA"/>
    <w:rsid w:val="00603D4C"/>
    <w:rsid w:val="00605DF1"/>
    <w:rsid w:val="00632DF9"/>
    <w:rsid w:val="00687C0A"/>
    <w:rsid w:val="006925AD"/>
    <w:rsid w:val="006A2039"/>
    <w:rsid w:val="006A2D1A"/>
    <w:rsid w:val="006A426D"/>
    <w:rsid w:val="006A48CE"/>
    <w:rsid w:val="006B3CCF"/>
    <w:rsid w:val="006C46A3"/>
    <w:rsid w:val="006C6459"/>
    <w:rsid w:val="006D0DF7"/>
    <w:rsid w:val="006D600F"/>
    <w:rsid w:val="006E1498"/>
    <w:rsid w:val="006E3DD4"/>
    <w:rsid w:val="006F066B"/>
    <w:rsid w:val="00701475"/>
    <w:rsid w:val="0070771B"/>
    <w:rsid w:val="00731D09"/>
    <w:rsid w:val="0073681D"/>
    <w:rsid w:val="00760E2D"/>
    <w:rsid w:val="007618D4"/>
    <w:rsid w:val="00762BF1"/>
    <w:rsid w:val="00770D48"/>
    <w:rsid w:val="00784F57"/>
    <w:rsid w:val="0078589F"/>
    <w:rsid w:val="00790791"/>
    <w:rsid w:val="00790DFA"/>
    <w:rsid w:val="00795AAC"/>
    <w:rsid w:val="0079614F"/>
    <w:rsid w:val="007A1198"/>
    <w:rsid w:val="007A2049"/>
    <w:rsid w:val="007A4C02"/>
    <w:rsid w:val="007B1A91"/>
    <w:rsid w:val="007B41F9"/>
    <w:rsid w:val="007C214A"/>
    <w:rsid w:val="007C4EB0"/>
    <w:rsid w:val="007C5167"/>
    <w:rsid w:val="007D374C"/>
    <w:rsid w:val="007D4CB0"/>
    <w:rsid w:val="007E1C20"/>
    <w:rsid w:val="007E2314"/>
    <w:rsid w:val="007E6329"/>
    <w:rsid w:val="00816376"/>
    <w:rsid w:val="008176F8"/>
    <w:rsid w:val="00820AAA"/>
    <w:rsid w:val="008236F3"/>
    <w:rsid w:val="00830EB0"/>
    <w:rsid w:val="00832D1B"/>
    <w:rsid w:val="008413F1"/>
    <w:rsid w:val="008420FA"/>
    <w:rsid w:val="008463FC"/>
    <w:rsid w:val="008467D2"/>
    <w:rsid w:val="008470B2"/>
    <w:rsid w:val="00847238"/>
    <w:rsid w:val="00855AEC"/>
    <w:rsid w:val="008671D8"/>
    <w:rsid w:val="00876608"/>
    <w:rsid w:val="008A5081"/>
    <w:rsid w:val="008C0202"/>
    <w:rsid w:val="008C507B"/>
    <w:rsid w:val="008D1C50"/>
    <w:rsid w:val="008D1C70"/>
    <w:rsid w:val="008E626C"/>
    <w:rsid w:val="00913719"/>
    <w:rsid w:val="0091674B"/>
    <w:rsid w:val="00926A46"/>
    <w:rsid w:val="00926A77"/>
    <w:rsid w:val="0094003E"/>
    <w:rsid w:val="00952402"/>
    <w:rsid w:val="009535AB"/>
    <w:rsid w:val="0096756A"/>
    <w:rsid w:val="009907FB"/>
    <w:rsid w:val="009A3956"/>
    <w:rsid w:val="009C340A"/>
    <w:rsid w:val="009F1531"/>
    <w:rsid w:val="009F7B69"/>
    <w:rsid w:val="00A06E09"/>
    <w:rsid w:val="00A12E11"/>
    <w:rsid w:val="00A37A45"/>
    <w:rsid w:val="00A46D3A"/>
    <w:rsid w:val="00A53892"/>
    <w:rsid w:val="00A567CD"/>
    <w:rsid w:val="00A703E2"/>
    <w:rsid w:val="00A852B9"/>
    <w:rsid w:val="00A856E5"/>
    <w:rsid w:val="00A86E3F"/>
    <w:rsid w:val="00AB009B"/>
    <w:rsid w:val="00AB14F8"/>
    <w:rsid w:val="00AD02DF"/>
    <w:rsid w:val="00AD47E9"/>
    <w:rsid w:val="00AE5957"/>
    <w:rsid w:val="00B06AE1"/>
    <w:rsid w:val="00B23A84"/>
    <w:rsid w:val="00B32C71"/>
    <w:rsid w:val="00B337A1"/>
    <w:rsid w:val="00B36EAD"/>
    <w:rsid w:val="00B531F4"/>
    <w:rsid w:val="00B60A1C"/>
    <w:rsid w:val="00B665B8"/>
    <w:rsid w:val="00B768A9"/>
    <w:rsid w:val="00BA3C6C"/>
    <w:rsid w:val="00BB5510"/>
    <w:rsid w:val="00BC3784"/>
    <w:rsid w:val="00BD7BBF"/>
    <w:rsid w:val="00C10BE3"/>
    <w:rsid w:val="00C2288C"/>
    <w:rsid w:val="00C26E0F"/>
    <w:rsid w:val="00C50A8B"/>
    <w:rsid w:val="00C544A6"/>
    <w:rsid w:val="00C652D3"/>
    <w:rsid w:val="00C70FCE"/>
    <w:rsid w:val="00C73930"/>
    <w:rsid w:val="00C74A4E"/>
    <w:rsid w:val="00C753C6"/>
    <w:rsid w:val="00C8024C"/>
    <w:rsid w:val="00C8453C"/>
    <w:rsid w:val="00C855EF"/>
    <w:rsid w:val="00CA6FDE"/>
    <w:rsid w:val="00CB7BB1"/>
    <w:rsid w:val="00CC5B51"/>
    <w:rsid w:val="00CD0F7C"/>
    <w:rsid w:val="00CD4DF8"/>
    <w:rsid w:val="00CD62FF"/>
    <w:rsid w:val="00CE05FD"/>
    <w:rsid w:val="00D00C5B"/>
    <w:rsid w:val="00D0326E"/>
    <w:rsid w:val="00D12413"/>
    <w:rsid w:val="00D15EC5"/>
    <w:rsid w:val="00D17DF2"/>
    <w:rsid w:val="00D20542"/>
    <w:rsid w:val="00D25F0B"/>
    <w:rsid w:val="00D308CA"/>
    <w:rsid w:val="00D41089"/>
    <w:rsid w:val="00D61BF8"/>
    <w:rsid w:val="00D65CC5"/>
    <w:rsid w:val="00D74EBC"/>
    <w:rsid w:val="00D757BF"/>
    <w:rsid w:val="00D75E45"/>
    <w:rsid w:val="00D94035"/>
    <w:rsid w:val="00D96241"/>
    <w:rsid w:val="00DB699F"/>
    <w:rsid w:val="00DC6AB5"/>
    <w:rsid w:val="00DD0A98"/>
    <w:rsid w:val="00DD22E9"/>
    <w:rsid w:val="00DD282A"/>
    <w:rsid w:val="00DE6102"/>
    <w:rsid w:val="00E05287"/>
    <w:rsid w:val="00E05D43"/>
    <w:rsid w:val="00E1548C"/>
    <w:rsid w:val="00E27538"/>
    <w:rsid w:val="00E27E15"/>
    <w:rsid w:val="00E55AA3"/>
    <w:rsid w:val="00E812EA"/>
    <w:rsid w:val="00E85F9E"/>
    <w:rsid w:val="00E91F76"/>
    <w:rsid w:val="00EA0A4E"/>
    <w:rsid w:val="00EA6A51"/>
    <w:rsid w:val="00ED1805"/>
    <w:rsid w:val="00EF3DBA"/>
    <w:rsid w:val="00F021F0"/>
    <w:rsid w:val="00F20FB5"/>
    <w:rsid w:val="00F26290"/>
    <w:rsid w:val="00F53B38"/>
    <w:rsid w:val="00F6180D"/>
    <w:rsid w:val="00F745AC"/>
    <w:rsid w:val="00F91224"/>
    <w:rsid w:val="00FA6FE8"/>
    <w:rsid w:val="00FA76B2"/>
    <w:rsid w:val="00FB0F6B"/>
    <w:rsid w:val="00FB4A1F"/>
    <w:rsid w:val="00FC2797"/>
    <w:rsid w:val="00FC60AC"/>
    <w:rsid w:val="00FE00D6"/>
    <w:rsid w:val="00FE3E09"/>
    <w:rsid w:val="00FF178D"/>
    <w:rsid w:val="00FF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F67B"/>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B9"/>
    <w:rPr>
      <w:rFonts w:ascii="Times New Roman" w:eastAsia="Times New Roman" w:hAnsi="Times New Roman" w:cs="Times New Roman"/>
    </w:rPr>
  </w:style>
  <w:style w:type="paragraph" w:styleId="Heading1">
    <w:name w:val="heading 1"/>
    <w:basedOn w:val="Normal"/>
    <w:next w:val="Normal"/>
    <w:link w:val="Heading1Char"/>
    <w:uiPriority w:val="9"/>
    <w:qFormat/>
    <w:rsid w:val="00E15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4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 w:type="paragraph" w:styleId="Title">
    <w:name w:val="Title"/>
    <w:basedOn w:val="Normal"/>
    <w:next w:val="Normal"/>
    <w:link w:val="TitleChar"/>
    <w:uiPriority w:val="10"/>
    <w:qFormat/>
    <w:rsid w:val="00E15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48C"/>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A6FDE"/>
    <w:pPr>
      <w:tabs>
        <w:tab w:val="center" w:pos="4680"/>
        <w:tab w:val="right" w:pos="9360"/>
      </w:tabs>
    </w:pPr>
  </w:style>
  <w:style w:type="character" w:customStyle="1" w:styleId="FooterChar">
    <w:name w:val="Footer Char"/>
    <w:basedOn w:val="DefaultParagraphFont"/>
    <w:link w:val="Footer"/>
    <w:uiPriority w:val="99"/>
    <w:rsid w:val="00CA6FDE"/>
    <w:rPr>
      <w:rFonts w:ascii="Times New Roman" w:eastAsia="Times New Roman" w:hAnsi="Times New Roman" w:cs="Times New Roman"/>
    </w:rPr>
  </w:style>
  <w:style w:type="character" w:styleId="PageNumber">
    <w:name w:val="page number"/>
    <w:basedOn w:val="DefaultParagraphFont"/>
    <w:uiPriority w:val="99"/>
    <w:semiHidden/>
    <w:unhideWhenUsed/>
    <w:rsid w:val="00CA6FDE"/>
  </w:style>
  <w:style w:type="table" w:styleId="TableGrid">
    <w:name w:val="Table Grid"/>
    <w:basedOn w:val="TableNormal"/>
    <w:uiPriority w:val="39"/>
    <w:rsid w:val="007C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35803"/>
  </w:style>
  <w:style w:type="paragraph" w:styleId="Revision">
    <w:name w:val="Revision"/>
    <w:hidden/>
    <w:uiPriority w:val="99"/>
    <w:semiHidden/>
    <w:rsid w:val="005B4FD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1585"/>
    <w:rPr>
      <w:sz w:val="16"/>
      <w:szCs w:val="16"/>
    </w:rPr>
  </w:style>
  <w:style w:type="paragraph" w:styleId="CommentText">
    <w:name w:val="annotation text"/>
    <w:basedOn w:val="Normal"/>
    <w:link w:val="CommentTextChar"/>
    <w:uiPriority w:val="99"/>
    <w:semiHidden/>
    <w:unhideWhenUsed/>
    <w:rsid w:val="001F1585"/>
    <w:rPr>
      <w:sz w:val="20"/>
      <w:szCs w:val="20"/>
    </w:rPr>
  </w:style>
  <w:style w:type="character" w:customStyle="1" w:styleId="CommentTextChar">
    <w:name w:val="Comment Text Char"/>
    <w:basedOn w:val="DefaultParagraphFont"/>
    <w:link w:val="CommentText"/>
    <w:uiPriority w:val="99"/>
    <w:semiHidden/>
    <w:rsid w:val="001F15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1585"/>
    <w:rPr>
      <w:b/>
      <w:bCs/>
    </w:rPr>
  </w:style>
  <w:style w:type="character" w:customStyle="1" w:styleId="CommentSubjectChar">
    <w:name w:val="Comment Subject Char"/>
    <w:basedOn w:val="CommentTextChar"/>
    <w:link w:val="CommentSubject"/>
    <w:uiPriority w:val="99"/>
    <w:semiHidden/>
    <w:rsid w:val="001F1585"/>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1F1585"/>
  </w:style>
  <w:style w:type="paragraph" w:styleId="NormalWeb">
    <w:name w:val="Normal (Web)"/>
    <w:basedOn w:val="Normal"/>
    <w:uiPriority w:val="99"/>
    <w:unhideWhenUsed/>
    <w:rsid w:val="00AB009B"/>
  </w:style>
  <w:style w:type="character" w:styleId="FollowedHyperlink">
    <w:name w:val="FollowedHyperlink"/>
    <w:basedOn w:val="DefaultParagraphFont"/>
    <w:uiPriority w:val="99"/>
    <w:semiHidden/>
    <w:unhideWhenUsed/>
    <w:rsid w:val="00364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299">
      <w:bodyDiv w:val="1"/>
      <w:marLeft w:val="0"/>
      <w:marRight w:val="0"/>
      <w:marTop w:val="0"/>
      <w:marBottom w:val="0"/>
      <w:divBdr>
        <w:top w:val="none" w:sz="0" w:space="0" w:color="auto"/>
        <w:left w:val="none" w:sz="0" w:space="0" w:color="auto"/>
        <w:bottom w:val="none" w:sz="0" w:space="0" w:color="auto"/>
        <w:right w:val="none" w:sz="0" w:space="0" w:color="auto"/>
      </w:divBdr>
    </w:div>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531040291">
      <w:bodyDiv w:val="1"/>
      <w:marLeft w:val="0"/>
      <w:marRight w:val="0"/>
      <w:marTop w:val="0"/>
      <w:marBottom w:val="0"/>
      <w:divBdr>
        <w:top w:val="none" w:sz="0" w:space="0" w:color="auto"/>
        <w:left w:val="none" w:sz="0" w:space="0" w:color="auto"/>
        <w:bottom w:val="none" w:sz="0" w:space="0" w:color="auto"/>
        <w:right w:val="none" w:sz="0" w:space="0" w:color="auto"/>
      </w:divBdr>
    </w:div>
    <w:div w:id="737947629">
      <w:bodyDiv w:val="1"/>
      <w:marLeft w:val="0"/>
      <w:marRight w:val="0"/>
      <w:marTop w:val="0"/>
      <w:marBottom w:val="0"/>
      <w:divBdr>
        <w:top w:val="none" w:sz="0" w:space="0" w:color="auto"/>
        <w:left w:val="none" w:sz="0" w:space="0" w:color="auto"/>
        <w:bottom w:val="none" w:sz="0" w:space="0" w:color="auto"/>
        <w:right w:val="none" w:sz="0" w:space="0" w:color="auto"/>
      </w:divBdr>
      <w:divsChild>
        <w:div w:id="1262494433">
          <w:marLeft w:val="0"/>
          <w:marRight w:val="0"/>
          <w:marTop w:val="0"/>
          <w:marBottom w:val="0"/>
          <w:divBdr>
            <w:top w:val="none" w:sz="0" w:space="0" w:color="auto"/>
            <w:left w:val="none" w:sz="0" w:space="0" w:color="auto"/>
            <w:bottom w:val="none" w:sz="0" w:space="0" w:color="auto"/>
            <w:right w:val="none" w:sz="0" w:space="0" w:color="auto"/>
          </w:divBdr>
        </w:div>
        <w:div w:id="853690815">
          <w:marLeft w:val="0"/>
          <w:marRight w:val="0"/>
          <w:marTop w:val="0"/>
          <w:marBottom w:val="0"/>
          <w:divBdr>
            <w:top w:val="none" w:sz="0" w:space="0" w:color="auto"/>
            <w:left w:val="none" w:sz="0" w:space="0" w:color="auto"/>
            <w:bottom w:val="none" w:sz="0" w:space="0" w:color="auto"/>
            <w:right w:val="none" w:sz="0" w:space="0" w:color="auto"/>
          </w:divBdr>
        </w:div>
        <w:div w:id="1031372210">
          <w:marLeft w:val="0"/>
          <w:marRight w:val="0"/>
          <w:marTop w:val="0"/>
          <w:marBottom w:val="0"/>
          <w:divBdr>
            <w:top w:val="none" w:sz="0" w:space="0" w:color="auto"/>
            <w:left w:val="none" w:sz="0" w:space="0" w:color="auto"/>
            <w:bottom w:val="none" w:sz="0" w:space="0" w:color="auto"/>
            <w:right w:val="none" w:sz="0" w:space="0" w:color="auto"/>
          </w:divBdr>
        </w:div>
        <w:div w:id="880240586">
          <w:marLeft w:val="0"/>
          <w:marRight w:val="0"/>
          <w:marTop w:val="0"/>
          <w:marBottom w:val="0"/>
          <w:divBdr>
            <w:top w:val="none" w:sz="0" w:space="0" w:color="auto"/>
            <w:left w:val="none" w:sz="0" w:space="0" w:color="auto"/>
            <w:bottom w:val="none" w:sz="0" w:space="0" w:color="auto"/>
            <w:right w:val="none" w:sz="0" w:space="0" w:color="auto"/>
          </w:divBdr>
        </w:div>
        <w:div w:id="1204561023">
          <w:marLeft w:val="0"/>
          <w:marRight w:val="0"/>
          <w:marTop w:val="0"/>
          <w:marBottom w:val="0"/>
          <w:divBdr>
            <w:top w:val="none" w:sz="0" w:space="0" w:color="auto"/>
            <w:left w:val="none" w:sz="0" w:space="0" w:color="auto"/>
            <w:bottom w:val="none" w:sz="0" w:space="0" w:color="auto"/>
            <w:right w:val="none" w:sz="0" w:space="0" w:color="auto"/>
          </w:divBdr>
        </w:div>
        <w:div w:id="1019044508">
          <w:marLeft w:val="0"/>
          <w:marRight w:val="0"/>
          <w:marTop w:val="0"/>
          <w:marBottom w:val="0"/>
          <w:divBdr>
            <w:top w:val="none" w:sz="0" w:space="0" w:color="auto"/>
            <w:left w:val="none" w:sz="0" w:space="0" w:color="auto"/>
            <w:bottom w:val="none" w:sz="0" w:space="0" w:color="auto"/>
            <w:right w:val="none" w:sz="0" w:space="0" w:color="auto"/>
          </w:divBdr>
        </w:div>
        <w:div w:id="691614616">
          <w:marLeft w:val="0"/>
          <w:marRight w:val="0"/>
          <w:marTop w:val="0"/>
          <w:marBottom w:val="0"/>
          <w:divBdr>
            <w:top w:val="none" w:sz="0" w:space="0" w:color="auto"/>
            <w:left w:val="none" w:sz="0" w:space="0" w:color="auto"/>
            <w:bottom w:val="none" w:sz="0" w:space="0" w:color="auto"/>
            <w:right w:val="none" w:sz="0" w:space="0" w:color="auto"/>
          </w:divBdr>
        </w:div>
        <w:div w:id="1593657475">
          <w:marLeft w:val="0"/>
          <w:marRight w:val="0"/>
          <w:marTop w:val="0"/>
          <w:marBottom w:val="0"/>
          <w:divBdr>
            <w:top w:val="none" w:sz="0" w:space="0" w:color="auto"/>
            <w:left w:val="none" w:sz="0" w:space="0" w:color="auto"/>
            <w:bottom w:val="none" w:sz="0" w:space="0" w:color="auto"/>
            <w:right w:val="none" w:sz="0" w:space="0" w:color="auto"/>
          </w:divBdr>
        </w:div>
        <w:div w:id="1674262322">
          <w:marLeft w:val="0"/>
          <w:marRight w:val="0"/>
          <w:marTop w:val="0"/>
          <w:marBottom w:val="0"/>
          <w:divBdr>
            <w:top w:val="none" w:sz="0" w:space="0" w:color="auto"/>
            <w:left w:val="none" w:sz="0" w:space="0" w:color="auto"/>
            <w:bottom w:val="none" w:sz="0" w:space="0" w:color="auto"/>
            <w:right w:val="none" w:sz="0" w:space="0" w:color="auto"/>
          </w:divBdr>
        </w:div>
        <w:div w:id="465582423">
          <w:marLeft w:val="0"/>
          <w:marRight w:val="0"/>
          <w:marTop w:val="0"/>
          <w:marBottom w:val="0"/>
          <w:divBdr>
            <w:top w:val="none" w:sz="0" w:space="0" w:color="auto"/>
            <w:left w:val="none" w:sz="0" w:space="0" w:color="auto"/>
            <w:bottom w:val="none" w:sz="0" w:space="0" w:color="auto"/>
            <w:right w:val="none" w:sz="0" w:space="0" w:color="auto"/>
          </w:divBdr>
        </w:div>
        <w:div w:id="1577321024">
          <w:marLeft w:val="0"/>
          <w:marRight w:val="0"/>
          <w:marTop w:val="0"/>
          <w:marBottom w:val="0"/>
          <w:divBdr>
            <w:top w:val="none" w:sz="0" w:space="0" w:color="auto"/>
            <w:left w:val="none" w:sz="0" w:space="0" w:color="auto"/>
            <w:bottom w:val="none" w:sz="0" w:space="0" w:color="auto"/>
            <w:right w:val="none" w:sz="0" w:space="0" w:color="auto"/>
          </w:divBdr>
        </w:div>
        <w:div w:id="1648898434">
          <w:marLeft w:val="0"/>
          <w:marRight w:val="0"/>
          <w:marTop w:val="0"/>
          <w:marBottom w:val="0"/>
          <w:divBdr>
            <w:top w:val="none" w:sz="0" w:space="0" w:color="auto"/>
            <w:left w:val="none" w:sz="0" w:space="0" w:color="auto"/>
            <w:bottom w:val="none" w:sz="0" w:space="0" w:color="auto"/>
            <w:right w:val="none" w:sz="0" w:space="0" w:color="auto"/>
          </w:divBdr>
        </w:div>
        <w:div w:id="1281259284">
          <w:marLeft w:val="0"/>
          <w:marRight w:val="0"/>
          <w:marTop w:val="0"/>
          <w:marBottom w:val="0"/>
          <w:divBdr>
            <w:top w:val="none" w:sz="0" w:space="0" w:color="auto"/>
            <w:left w:val="none" w:sz="0" w:space="0" w:color="auto"/>
            <w:bottom w:val="none" w:sz="0" w:space="0" w:color="auto"/>
            <w:right w:val="none" w:sz="0" w:space="0" w:color="auto"/>
          </w:divBdr>
        </w:div>
        <w:div w:id="1393504073">
          <w:marLeft w:val="0"/>
          <w:marRight w:val="0"/>
          <w:marTop w:val="0"/>
          <w:marBottom w:val="0"/>
          <w:divBdr>
            <w:top w:val="none" w:sz="0" w:space="0" w:color="auto"/>
            <w:left w:val="none" w:sz="0" w:space="0" w:color="auto"/>
            <w:bottom w:val="none" w:sz="0" w:space="0" w:color="auto"/>
            <w:right w:val="none" w:sz="0" w:space="0" w:color="auto"/>
          </w:divBdr>
        </w:div>
        <w:div w:id="627778763">
          <w:marLeft w:val="0"/>
          <w:marRight w:val="0"/>
          <w:marTop w:val="0"/>
          <w:marBottom w:val="0"/>
          <w:divBdr>
            <w:top w:val="none" w:sz="0" w:space="0" w:color="auto"/>
            <w:left w:val="none" w:sz="0" w:space="0" w:color="auto"/>
            <w:bottom w:val="none" w:sz="0" w:space="0" w:color="auto"/>
            <w:right w:val="none" w:sz="0" w:space="0" w:color="auto"/>
          </w:divBdr>
        </w:div>
        <w:div w:id="33889994">
          <w:marLeft w:val="0"/>
          <w:marRight w:val="0"/>
          <w:marTop w:val="0"/>
          <w:marBottom w:val="0"/>
          <w:divBdr>
            <w:top w:val="none" w:sz="0" w:space="0" w:color="auto"/>
            <w:left w:val="none" w:sz="0" w:space="0" w:color="auto"/>
            <w:bottom w:val="none" w:sz="0" w:space="0" w:color="auto"/>
            <w:right w:val="none" w:sz="0" w:space="0" w:color="auto"/>
          </w:divBdr>
        </w:div>
        <w:div w:id="1200751083">
          <w:marLeft w:val="0"/>
          <w:marRight w:val="0"/>
          <w:marTop w:val="0"/>
          <w:marBottom w:val="0"/>
          <w:divBdr>
            <w:top w:val="none" w:sz="0" w:space="0" w:color="auto"/>
            <w:left w:val="none" w:sz="0" w:space="0" w:color="auto"/>
            <w:bottom w:val="none" w:sz="0" w:space="0" w:color="auto"/>
            <w:right w:val="none" w:sz="0" w:space="0" w:color="auto"/>
          </w:divBdr>
        </w:div>
        <w:div w:id="420027575">
          <w:marLeft w:val="0"/>
          <w:marRight w:val="0"/>
          <w:marTop w:val="0"/>
          <w:marBottom w:val="0"/>
          <w:divBdr>
            <w:top w:val="none" w:sz="0" w:space="0" w:color="auto"/>
            <w:left w:val="none" w:sz="0" w:space="0" w:color="auto"/>
            <w:bottom w:val="none" w:sz="0" w:space="0" w:color="auto"/>
            <w:right w:val="none" w:sz="0" w:space="0" w:color="auto"/>
          </w:divBdr>
        </w:div>
        <w:div w:id="812714354">
          <w:marLeft w:val="0"/>
          <w:marRight w:val="0"/>
          <w:marTop w:val="0"/>
          <w:marBottom w:val="0"/>
          <w:divBdr>
            <w:top w:val="none" w:sz="0" w:space="0" w:color="auto"/>
            <w:left w:val="none" w:sz="0" w:space="0" w:color="auto"/>
            <w:bottom w:val="none" w:sz="0" w:space="0" w:color="auto"/>
            <w:right w:val="none" w:sz="0" w:space="0" w:color="auto"/>
          </w:divBdr>
        </w:div>
        <w:div w:id="2009139000">
          <w:marLeft w:val="0"/>
          <w:marRight w:val="0"/>
          <w:marTop w:val="0"/>
          <w:marBottom w:val="0"/>
          <w:divBdr>
            <w:top w:val="none" w:sz="0" w:space="0" w:color="auto"/>
            <w:left w:val="none" w:sz="0" w:space="0" w:color="auto"/>
            <w:bottom w:val="none" w:sz="0" w:space="0" w:color="auto"/>
            <w:right w:val="none" w:sz="0" w:space="0" w:color="auto"/>
          </w:divBdr>
        </w:div>
        <w:div w:id="2127312356">
          <w:marLeft w:val="0"/>
          <w:marRight w:val="0"/>
          <w:marTop w:val="0"/>
          <w:marBottom w:val="0"/>
          <w:divBdr>
            <w:top w:val="none" w:sz="0" w:space="0" w:color="auto"/>
            <w:left w:val="none" w:sz="0" w:space="0" w:color="auto"/>
            <w:bottom w:val="none" w:sz="0" w:space="0" w:color="auto"/>
            <w:right w:val="none" w:sz="0" w:space="0" w:color="auto"/>
          </w:divBdr>
        </w:div>
        <w:div w:id="334651817">
          <w:marLeft w:val="0"/>
          <w:marRight w:val="0"/>
          <w:marTop w:val="0"/>
          <w:marBottom w:val="0"/>
          <w:divBdr>
            <w:top w:val="none" w:sz="0" w:space="0" w:color="auto"/>
            <w:left w:val="none" w:sz="0" w:space="0" w:color="auto"/>
            <w:bottom w:val="none" w:sz="0" w:space="0" w:color="auto"/>
            <w:right w:val="none" w:sz="0" w:space="0" w:color="auto"/>
          </w:divBdr>
        </w:div>
        <w:div w:id="672536718">
          <w:marLeft w:val="0"/>
          <w:marRight w:val="0"/>
          <w:marTop w:val="0"/>
          <w:marBottom w:val="0"/>
          <w:divBdr>
            <w:top w:val="none" w:sz="0" w:space="0" w:color="auto"/>
            <w:left w:val="none" w:sz="0" w:space="0" w:color="auto"/>
            <w:bottom w:val="none" w:sz="0" w:space="0" w:color="auto"/>
            <w:right w:val="none" w:sz="0" w:space="0" w:color="auto"/>
          </w:divBdr>
        </w:div>
        <w:div w:id="351079695">
          <w:marLeft w:val="0"/>
          <w:marRight w:val="0"/>
          <w:marTop w:val="0"/>
          <w:marBottom w:val="0"/>
          <w:divBdr>
            <w:top w:val="none" w:sz="0" w:space="0" w:color="auto"/>
            <w:left w:val="none" w:sz="0" w:space="0" w:color="auto"/>
            <w:bottom w:val="none" w:sz="0" w:space="0" w:color="auto"/>
            <w:right w:val="none" w:sz="0" w:space="0" w:color="auto"/>
          </w:divBdr>
        </w:div>
        <w:div w:id="90661357">
          <w:marLeft w:val="0"/>
          <w:marRight w:val="0"/>
          <w:marTop w:val="0"/>
          <w:marBottom w:val="0"/>
          <w:divBdr>
            <w:top w:val="none" w:sz="0" w:space="0" w:color="auto"/>
            <w:left w:val="none" w:sz="0" w:space="0" w:color="auto"/>
            <w:bottom w:val="none" w:sz="0" w:space="0" w:color="auto"/>
            <w:right w:val="none" w:sz="0" w:space="0" w:color="auto"/>
          </w:divBdr>
        </w:div>
        <w:div w:id="1989626114">
          <w:marLeft w:val="0"/>
          <w:marRight w:val="0"/>
          <w:marTop w:val="0"/>
          <w:marBottom w:val="0"/>
          <w:divBdr>
            <w:top w:val="none" w:sz="0" w:space="0" w:color="auto"/>
            <w:left w:val="none" w:sz="0" w:space="0" w:color="auto"/>
            <w:bottom w:val="none" w:sz="0" w:space="0" w:color="auto"/>
            <w:right w:val="none" w:sz="0" w:space="0" w:color="auto"/>
          </w:divBdr>
        </w:div>
        <w:div w:id="1973829870">
          <w:marLeft w:val="0"/>
          <w:marRight w:val="0"/>
          <w:marTop w:val="0"/>
          <w:marBottom w:val="0"/>
          <w:divBdr>
            <w:top w:val="none" w:sz="0" w:space="0" w:color="auto"/>
            <w:left w:val="none" w:sz="0" w:space="0" w:color="auto"/>
            <w:bottom w:val="none" w:sz="0" w:space="0" w:color="auto"/>
            <w:right w:val="none" w:sz="0" w:space="0" w:color="auto"/>
          </w:divBdr>
        </w:div>
        <w:div w:id="280572691">
          <w:marLeft w:val="0"/>
          <w:marRight w:val="0"/>
          <w:marTop w:val="0"/>
          <w:marBottom w:val="0"/>
          <w:divBdr>
            <w:top w:val="none" w:sz="0" w:space="0" w:color="auto"/>
            <w:left w:val="none" w:sz="0" w:space="0" w:color="auto"/>
            <w:bottom w:val="none" w:sz="0" w:space="0" w:color="auto"/>
            <w:right w:val="none" w:sz="0" w:space="0" w:color="auto"/>
          </w:divBdr>
        </w:div>
        <w:div w:id="133916603">
          <w:marLeft w:val="0"/>
          <w:marRight w:val="0"/>
          <w:marTop w:val="0"/>
          <w:marBottom w:val="0"/>
          <w:divBdr>
            <w:top w:val="none" w:sz="0" w:space="0" w:color="auto"/>
            <w:left w:val="none" w:sz="0" w:space="0" w:color="auto"/>
            <w:bottom w:val="none" w:sz="0" w:space="0" w:color="auto"/>
            <w:right w:val="none" w:sz="0" w:space="0" w:color="auto"/>
          </w:divBdr>
        </w:div>
        <w:div w:id="539829195">
          <w:marLeft w:val="0"/>
          <w:marRight w:val="0"/>
          <w:marTop w:val="0"/>
          <w:marBottom w:val="0"/>
          <w:divBdr>
            <w:top w:val="none" w:sz="0" w:space="0" w:color="auto"/>
            <w:left w:val="none" w:sz="0" w:space="0" w:color="auto"/>
            <w:bottom w:val="none" w:sz="0" w:space="0" w:color="auto"/>
            <w:right w:val="none" w:sz="0" w:space="0" w:color="auto"/>
          </w:divBdr>
        </w:div>
      </w:divsChild>
    </w:div>
    <w:div w:id="899633717">
      <w:bodyDiv w:val="1"/>
      <w:marLeft w:val="0"/>
      <w:marRight w:val="0"/>
      <w:marTop w:val="0"/>
      <w:marBottom w:val="0"/>
      <w:divBdr>
        <w:top w:val="none" w:sz="0" w:space="0" w:color="auto"/>
        <w:left w:val="none" w:sz="0" w:space="0" w:color="auto"/>
        <w:bottom w:val="none" w:sz="0" w:space="0" w:color="auto"/>
        <w:right w:val="none" w:sz="0" w:space="0" w:color="auto"/>
      </w:divBdr>
      <w:divsChild>
        <w:div w:id="127748546">
          <w:marLeft w:val="0"/>
          <w:marRight w:val="0"/>
          <w:marTop w:val="0"/>
          <w:marBottom w:val="0"/>
          <w:divBdr>
            <w:top w:val="none" w:sz="0" w:space="0" w:color="auto"/>
            <w:left w:val="none" w:sz="0" w:space="0" w:color="auto"/>
            <w:bottom w:val="none" w:sz="0" w:space="0" w:color="auto"/>
            <w:right w:val="none" w:sz="0" w:space="0" w:color="auto"/>
          </w:divBdr>
        </w:div>
        <w:div w:id="633872818">
          <w:marLeft w:val="0"/>
          <w:marRight w:val="0"/>
          <w:marTop w:val="0"/>
          <w:marBottom w:val="0"/>
          <w:divBdr>
            <w:top w:val="none" w:sz="0" w:space="0" w:color="auto"/>
            <w:left w:val="none" w:sz="0" w:space="0" w:color="auto"/>
            <w:bottom w:val="none" w:sz="0" w:space="0" w:color="auto"/>
            <w:right w:val="none" w:sz="0" w:space="0" w:color="auto"/>
          </w:divBdr>
        </w:div>
        <w:div w:id="979992534">
          <w:marLeft w:val="0"/>
          <w:marRight w:val="0"/>
          <w:marTop w:val="0"/>
          <w:marBottom w:val="0"/>
          <w:divBdr>
            <w:top w:val="none" w:sz="0" w:space="0" w:color="auto"/>
            <w:left w:val="none" w:sz="0" w:space="0" w:color="auto"/>
            <w:bottom w:val="none" w:sz="0" w:space="0" w:color="auto"/>
            <w:right w:val="none" w:sz="0" w:space="0" w:color="auto"/>
          </w:divBdr>
        </w:div>
        <w:div w:id="1351420177">
          <w:marLeft w:val="0"/>
          <w:marRight w:val="0"/>
          <w:marTop w:val="0"/>
          <w:marBottom w:val="0"/>
          <w:divBdr>
            <w:top w:val="none" w:sz="0" w:space="0" w:color="auto"/>
            <w:left w:val="none" w:sz="0" w:space="0" w:color="auto"/>
            <w:bottom w:val="none" w:sz="0" w:space="0" w:color="auto"/>
            <w:right w:val="none" w:sz="0" w:space="0" w:color="auto"/>
          </w:divBdr>
        </w:div>
        <w:div w:id="1838185879">
          <w:marLeft w:val="0"/>
          <w:marRight w:val="0"/>
          <w:marTop w:val="0"/>
          <w:marBottom w:val="0"/>
          <w:divBdr>
            <w:top w:val="none" w:sz="0" w:space="0" w:color="auto"/>
            <w:left w:val="none" w:sz="0" w:space="0" w:color="auto"/>
            <w:bottom w:val="none" w:sz="0" w:space="0" w:color="auto"/>
            <w:right w:val="none" w:sz="0" w:space="0" w:color="auto"/>
          </w:divBdr>
        </w:div>
        <w:div w:id="653140306">
          <w:marLeft w:val="0"/>
          <w:marRight w:val="0"/>
          <w:marTop w:val="0"/>
          <w:marBottom w:val="0"/>
          <w:divBdr>
            <w:top w:val="none" w:sz="0" w:space="0" w:color="auto"/>
            <w:left w:val="none" w:sz="0" w:space="0" w:color="auto"/>
            <w:bottom w:val="none" w:sz="0" w:space="0" w:color="auto"/>
            <w:right w:val="none" w:sz="0" w:space="0" w:color="auto"/>
          </w:divBdr>
        </w:div>
        <w:div w:id="1433162425">
          <w:marLeft w:val="0"/>
          <w:marRight w:val="0"/>
          <w:marTop w:val="0"/>
          <w:marBottom w:val="0"/>
          <w:divBdr>
            <w:top w:val="none" w:sz="0" w:space="0" w:color="auto"/>
            <w:left w:val="none" w:sz="0" w:space="0" w:color="auto"/>
            <w:bottom w:val="none" w:sz="0" w:space="0" w:color="auto"/>
            <w:right w:val="none" w:sz="0" w:space="0" w:color="auto"/>
          </w:divBdr>
        </w:div>
        <w:div w:id="284119422">
          <w:marLeft w:val="0"/>
          <w:marRight w:val="0"/>
          <w:marTop w:val="0"/>
          <w:marBottom w:val="0"/>
          <w:divBdr>
            <w:top w:val="none" w:sz="0" w:space="0" w:color="auto"/>
            <w:left w:val="none" w:sz="0" w:space="0" w:color="auto"/>
            <w:bottom w:val="none" w:sz="0" w:space="0" w:color="auto"/>
            <w:right w:val="none" w:sz="0" w:space="0" w:color="auto"/>
          </w:divBdr>
        </w:div>
        <w:div w:id="36783153">
          <w:marLeft w:val="0"/>
          <w:marRight w:val="0"/>
          <w:marTop w:val="0"/>
          <w:marBottom w:val="0"/>
          <w:divBdr>
            <w:top w:val="none" w:sz="0" w:space="0" w:color="auto"/>
            <w:left w:val="none" w:sz="0" w:space="0" w:color="auto"/>
            <w:bottom w:val="none" w:sz="0" w:space="0" w:color="auto"/>
            <w:right w:val="none" w:sz="0" w:space="0" w:color="auto"/>
          </w:divBdr>
        </w:div>
        <w:div w:id="766969396">
          <w:marLeft w:val="0"/>
          <w:marRight w:val="0"/>
          <w:marTop w:val="0"/>
          <w:marBottom w:val="0"/>
          <w:divBdr>
            <w:top w:val="none" w:sz="0" w:space="0" w:color="auto"/>
            <w:left w:val="none" w:sz="0" w:space="0" w:color="auto"/>
            <w:bottom w:val="none" w:sz="0" w:space="0" w:color="auto"/>
            <w:right w:val="none" w:sz="0" w:space="0" w:color="auto"/>
          </w:divBdr>
        </w:div>
        <w:div w:id="50813789">
          <w:marLeft w:val="0"/>
          <w:marRight w:val="0"/>
          <w:marTop w:val="0"/>
          <w:marBottom w:val="0"/>
          <w:divBdr>
            <w:top w:val="none" w:sz="0" w:space="0" w:color="auto"/>
            <w:left w:val="none" w:sz="0" w:space="0" w:color="auto"/>
            <w:bottom w:val="none" w:sz="0" w:space="0" w:color="auto"/>
            <w:right w:val="none" w:sz="0" w:space="0" w:color="auto"/>
          </w:divBdr>
        </w:div>
        <w:div w:id="355080756">
          <w:marLeft w:val="0"/>
          <w:marRight w:val="0"/>
          <w:marTop w:val="0"/>
          <w:marBottom w:val="0"/>
          <w:divBdr>
            <w:top w:val="none" w:sz="0" w:space="0" w:color="auto"/>
            <w:left w:val="none" w:sz="0" w:space="0" w:color="auto"/>
            <w:bottom w:val="none" w:sz="0" w:space="0" w:color="auto"/>
            <w:right w:val="none" w:sz="0" w:space="0" w:color="auto"/>
          </w:divBdr>
        </w:div>
        <w:div w:id="1406533689">
          <w:marLeft w:val="0"/>
          <w:marRight w:val="0"/>
          <w:marTop w:val="0"/>
          <w:marBottom w:val="0"/>
          <w:divBdr>
            <w:top w:val="none" w:sz="0" w:space="0" w:color="auto"/>
            <w:left w:val="none" w:sz="0" w:space="0" w:color="auto"/>
            <w:bottom w:val="none" w:sz="0" w:space="0" w:color="auto"/>
            <w:right w:val="none" w:sz="0" w:space="0" w:color="auto"/>
          </w:divBdr>
        </w:div>
        <w:div w:id="157305194">
          <w:marLeft w:val="0"/>
          <w:marRight w:val="0"/>
          <w:marTop w:val="0"/>
          <w:marBottom w:val="0"/>
          <w:divBdr>
            <w:top w:val="none" w:sz="0" w:space="0" w:color="auto"/>
            <w:left w:val="none" w:sz="0" w:space="0" w:color="auto"/>
            <w:bottom w:val="none" w:sz="0" w:space="0" w:color="auto"/>
            <w:right w:val="none" w:sz="0" w:space="0" w:color="auto"/>
          </w:divBdr>
        </w:div>
        <w:div w:id="2047411851">
          <w:marLeft w:val="0"/>
          <w:marRight w:val="0"/>
          <w:marTop w:val="0"/>
          <w:marBottom w:val="0"/>
          <w:divBdr>
            <w:top w:val="none" w:sz="0" w:space="0" w:color="auto"/>
            <w:left w:val="none" w:sz="0" w:space="0" w:color="auto"/>
            <w:bottom w:val="none" w:sz="0" w:space="0" w:color="auto"/>
            <w:right w:val="none" w:sz="0" w:space="0" w:color="auto"/>
          </w:divBdr>
        </w:div>
        <w:div w:id="245193823">
          <w:marLeft w:val="0"/>
          <w:marRight w:val="0"/>
          <w:marTop w:val="0"/>
          <w:marBottom w:val="0"/>
          <w:divBdr>
            <w:top w:val="none" w:sz="0" w:space="0" w:color="auto"/>
            <w:left w:val="none" w:sz="0" w:space="0" w:color="auto"/>
            <w:bottom w:val="none" w:sz="0" w:space="0" w:color="auto"/>
            <w:right w:val="none" w:sz="0" w:space="0" w:color="auto"/>
          </w:divBdr>
        </w:div>
        <w:div w:id="1590656886">
          <w:marLeft w:val="0"/>
          <w:marRight w:val="0"/>
          <w:marTop w:val="0"/>
          <w:marBottom w:val="0"/>
          <w:divBdr>
            <w:top w:val="none" w:sz="0" w:space="0" w:color="auto"/>
            <w:left w:val="none" w:sz="0" w:space="0" w:color="auto"/>
            <w:bottom w:val="none" w:sz="0" w:space="0" w:color="auto"/>
            <w:right w:val="none" w:sz="0" w:space="0" w:color="auto"/>
          </w:divBdr>
        </w:div>
        <w:div w:id="1969889834">
          <w:marLeft w:val="0"/>
          <w:marRight w:val="0"/>
          <w:marTop w:val="0"/>
          <w:marBottom w:val="0"/>
          <w:divBdr>
            <w:top w:val="none" w:sz="0" w:space="0" w:color="auto"/>
            <w:left w:val="none" w:sz="0" w:space="0" w:color="auto"/>
            <w:bottom w:val="none" w:sz="0" w:space="0" w:color="auto"/>
            <w:right w:val="none" w:sz="0" w:space="0" w:color="auto"/>
          </w:divBdr>
        </w:div>
      </w:divsChild>
    </w:div>
    <w:div w:id="1004087282">
      <w:bodyDiv w:val="1"/>
      <w:marLeft w:val="0"/>
      <w:marRight w:val="0"/>
      <w:marTop w:val="0"/>
      <w:marBottom w:val="0"/>
      <w:divBdr>
        <w:top w:val="none" w:sz="0" w:space="0" w:color="auto"/>
        <w:left w:val="none" w:sz="0" w:space="0" w:color="auto"/>
        <w:bottom w:val="none" w:sz="0" w:space="0" w:color="auto"/>
        <w:right w:val="none" w:sz="0" w:space="0" w:color="auto"/>
      </w:divBdr>
      <w:divsChild>
        <w:div w:id="909191476">
          <w:marLeft w:val="0"/>
          <w:marRight w:val="0"/>
          <w:marTop w:val="0"/>
          <w:marBottom w:val="0"/>
          <w:divBdr>
            <w:top w:val="none" w:sz="0" w:space="0" w:color="auto"/>
            <w:left w:val="none" w:sz="0" w:space="0" w:color="auto"/>
            <w:bottom w:val="none" w:sz="0" w:space="0" w:color="auto"/>
            <w:right w:val="none" w:sz="0" w:space="0" w:color="auto"/>
          </w:divBdr>
        </w:div>
        <w:div w:id="1408184018">
          <w:marLeft w:val="0"/>
          <w:marRight w:val="0"/>
          <w:marTop w:val="0"/>
          <w:marBottom w:val="0"/>
          <w:divBdr>
            <w:top w:val="none" w:sz="0" w:space="0" w:color="auto"/>
            <w:left w:val="none" w:sz="0" w:space="0" w:color="auto"/>
            <w:bottom w:val="none" w:sz="0" w:space="0" w:color="auto"/>
            <w:right w:val="none" w:sz="0" w:space="0" w:color="auto"/>
          </w:divBdr>
        </w:div>
        <w:div w:id="982270000">
          <w:marLeft w:val="0"/>
          <w:marRight w:val="0"/>
          <w:marTop w:val="0"/>
          <w:marBottom w:val="0"/>
          <w:divBdr>
            <w:top w:val="none" w:sz="0" w:space="0" w:color="auto"/>
            <w:left w:val="none" w:sz="0" w:space="0" w:color="auto"/>
            <w:bottom w:val="none" w:sz="0" w:space="0" w:color="auto"/>
            <w:right w:val="none" w:sz="0" w:space="0" w:color="auto"/>
          </w:divBdr>
        </w:div>
        <w:div w:id="283460868">
          <w:marLeft w:val="0"/>
          <w:marRight w:val="0"/>
          <w:marTop w:val="0"/>
          <w:marBottom w:val="0"/>
          <w:divBdr>
            <w:top w:val="none" w:sz="0" w:space="0" w:color="auto"/>
            <w:left w:val="none" w:sz="0" w:space="0" w:color="auto"/>
            <w:bottom w:val="none" w:sz="0" w:space="0" w:color="auto"/>
            <w:right w:val="none" w:sz="0" w:space="0" w:color="auto"/>
          </w:divBdr>
        </w:div>
        <w:div w:id="1356153411">
          <w:marLeft w:val="0"/>
          <w:marRight w:val="0"/>
          <w:marTop w:val="0"/>
          <w:marBottom w:val="0"/>
          <w:divBdr>
            <w:top w:val="none" w:sz="0" w:space="0" w:color="auto"/>
            <w:left w:val="none" w:sz="0" w:space="0" w:color="auto"/>
            <w:bottom w:val="none" w:sz="0" w:space="0" w:color="auto"/>
            <w:right w:val="none" w:sz="0" w:space="0" w:color="auto"/>
          </w:divBdr>
        </w:div>
        <w:div w:id="529490563">
          <w:marLeft w:val="0"/>
          <w:marRight w:val="0"/>
          <w:marTop w:val="0"/>
          <w:marBottom w:val="0"/>
          <w:divBdr>
            <w:top w:val="none" w:sz="0" w:space="0" w:color="auto"/>
            <w:left w:val="none" w:sz="0" w:space="0" w:color="auto"/>
            <w:bottom w:val="none" w:sz="0" w:space="0" w:color="auto"/>
            <w:right w:val="none" w:sz="0" w:space="0" w:color="auto"/>
          </w:divBdr>
        </w:div>
        <w:div w:id="1377776084">
          <w:marLeft w:val="0"/>
          <w:marRight w:val="0"/>
          <w:marTop w:val="0"/>
          <w:marBottom w:val="0"/>
          <w:divBdr>
            <w:top w:val="none" w:sz="0" w:space="0" w:color="auto"/>
            <w:left w:val="none" w:sz="0" w:space="0" w:color="auto"/>
            <w:bottom w:val="none" w:sz="0" w:space="0" w:color="auto"/>
            <w:right w:val="none" w:sz="0" w:space="0" w:color="auto"/>
          </w:divBdr>
        </w:div>
        <w:div w:id="795685422">
          <w:marLeft w:val="0"/>
          <w:marRight w:val="0"/>
          <w:marTop w:val="0"/>
          <w:marBottom w:val="0"/>
          <w:divBdr>
            <w:top w:val="none" w:sz="0" w:space="0" w:color="auto"/>
            <w:left w:val="none" w:sz="0" w:space="0" w:color="auto"/>
            <w:bottom w:val="none" w:sz="0" w:space="0" w:color="auto"/>
            <w:right w:val="none" w:sz="0" w:space="0" w:color="auto"/>
          </w:divBdr>
        </w:div>
        <w:div w:id="712315311">
          <w:marLeft w:val="0"/>
          <w:marRight w:val="0"/>
          <w:marTop w:val="0"/>
          <w:marBottom w:val="0"/>
          <w:divBdr>
            <w:top w:val="none" w:sz="0" w:space="0" w:color="auto"/>
            <w:left w:val="none" w:sz="0" w:space="0" w:color="auto"/>
            <w:bottom w:val="none" w:sz="0" w:space="0" w:color="auto"/>
            <w:right w:val="none" w:sz="0" w:space="0" w:color="auto"/>
          </w:divBdr>
        </w:div>
        <w:div w:id="1627925737">
          <w:marLeft w:val="0"/>
          <w:marRight w:val="0"/>
          <w:marTop w:val="0"/>
          <w:marBottom w:val="0"/>
          <w:divBdr>
            <w:top w:val="none" w:sz="0" w:space="0" w:color="auto"/>
            <w:left w:val="none" w:sz="0" w:space="0" w:color="auto"/>
            <w:bottom w:val="none" w:sz="0" w:space="0" w:color="auto"/>
            <w:right w:val="none" w:sz="0" w:space="0" w:color="auto"/>
          </w:divBdr>
        </w:div>
        <w:div w:id="215168943">
          <w:marLeft w:val="0"/>
          <w:marRight w:val="0"/>
          <w:marTop w:val="0"/>
          <w:marBottom w:val="0"/>
          <w:divBdr>
            <w:top w:val="none" w:sz="0" w:space="0" w:color="auto"/>
            <w:left w:val="none" w:sz="0" w:space="0" w:color="auto"/>
            <w:bottom w:val="none" w:sz="0" w:space="0" w:color="auto"/>
            <w:right w:val="none" w:sz="0" w:space="0" w:color="auto"/>
          </w:divBdr>
        </w:div>
        <w:div w:id="1318727479">
          <w:marLeft w:val="0"/>
          <w:marRight w:val="0"/>
          <w:marTop w:val="0"/>
          <w:marBottom w:val="0"/>
          <w:divBdr>
            <w:top w:val="none" w:sz="0" w:space="0" w:color="auto"/>
            <w:left w:val="none" w:sz="0" w:space="0" w:color="auto"/>
            <w:bottom w:val="none" w:sz="0" w:space="0" w:color="auto"/>
            <w:right w:val="none" w:sz="0" w:space="0" w:color="auto"/>
          </w:divBdr>
        </w:div>
        <w:div w:id="1763574896">
          <w:marLeft w:val="0"/>
          <w:marRight w:val="0"/>
          <w:marTop w:val="0"/>
          <w:marBottom w:val="0"/>
          <w:divBdr>
            <w:top w:val="none" w:sz="0" w:space="0" w:color="auto"/>
            <w:left w:val="none" w:sz="0" w:space="0" w:color="auto"/>
            <w:bottom w:val="none" w:sz="0" w:space="0" w:color="auto"/>
            <w:right w:val="none" w:sz="0" w:space="0" w:color="auto"/>
          </w:divBdr>
        </w:div>
        <w:div w:id="1361904115">
          <w:marLeft w:val="0"/>
          <w:marRight w:val="0"/>
          <w:marTop w:val="0"/>
          <w:marBottom w:val="0"/>
          <w:divBdr>
            <w:top w:val="none" w:sz="0" w:space="0" w:color="auto"/>
            <w:left w:val="none" w:sz="0" w:space="0" w:color="auto"/>
            <w:bottom w:val="none" w:sz="0" w:space="0" w:color="auto"/>
            <w:right w:val="none" w:sz="0" w:space="0" w:color="auto"/>
          </w:divBdr>
        </w:div>
        <w:div w:id="1074166298">
          <w:marLeft w:val="0"/>
          <w:marRight w:val="0"/>
          <w:marTop w:val="0"/>
          <w:marBottom w:val="0"/>
          <w:divBdr>
            <w:top w:val="none" w:sz="0" w:space="0" w:color="auto"/>
            <w:left w:val="none" w:sz="0" w:space="0" w:color="auto"/>
            <w:bottom w:val="none" w:sz="0" w:space="0" w:color="auto"/>
            <w:right w:val="none" w:sz="0" w:space="0" w:color="auto"/>
          </w:divBdr>
        </w:div>
        <w:div w:id="1380857052">
          <w:marLeft w:val="0"/>
          <w:marRight w:val="0"/>
          <w:marTop w:val="0"/>
          <w:marBottom w:val="0"/>
          <w:divBdr>
            <w:top w:val="none" w:sz="0" w:space="0" w:color="auto"/>
            <w:left w:val="none" w:sz="0" w:space="0" w:color="auto"/>
            <w:bottom w:val="none" w:sz="0" w:space="0" w:color="auto"/>
            <w:right w:val="none" w:sz="0" w:space="0" w:color="auto"/>
          </w:divBdr>
        </w:div>
        <w:div w:id="103572553">
          <w:marLeft w:val="0"/>
          <w:marRight w:val="0"/>
          <w:marTop w:val="0"/>
          <w:marBottom w:val="0"/>
          <w:divBdr>
            <w:top w:val="none" w:sz="0" w:space="0" w:color="auto"/>
            <w:left w:val="none" w:sz="0" w:space="0" w:color="auto"/>
            <w:bottom w:val="none" w:sz="0" w:space="0" w:color="auto"/>
            <w:right w:val="none" w:sz="0" w:space="0" w:color="auto"/>
          </w:divBdr>
        </w:div>
        <w:div w:id="2082021795">
          <w:marLeft w:val="0"/>
          <w:marRight w:val="0"/>
          <w:marTop w:val="0"/>
          <w:marBottom w:val="0"/>
          <w:divBdr>
            <w:top w:val="none" w:sz="0" w:space="0" w:color="auto"/>
            <w:left w:val="none" w:sz="0" w:space="0" w:color="auto"/>
            <w:bottom w:val="none" w:sz="0" w:space="0" w:color="auto"/>
            <w:right w:val="none" w:sz="0" w:space="0" w:color="auto"/>
          </w:divBdr>
        </w:div>
        <w:div w:id="2710771">
          <w:marLeft w:val="0"/>
          <w:marRight w:val="0"/>
          <w:marTop w:val="0"/>
          <w:marBottom w:val="0"/>
          <w:divBdr>
            <w:top w:val="none" w:sz="0" w:space="0" w:color="auto"/>
            <w:left w:val="none" w:sz="0" w:space="0" w:color="auto"/>
            <w:bottom w:val="none" w:sz="0" w:space="0" w:color="auto"/>
            <w:right w:val="none" w:sz="0" w:space="0" w:color="auto"/>
          </w:divBdr>
        </w:div>
        <w:div w:id="193857954">
          <w:marLeft w:val="0"/>
          <w:marRight w:val="0"/>
          <w:marTop w:val="0"/>
          <w:marBottom w:val="0"/>
          <w:divBdr>
            <w:top w:val="none" w:sz="0" w:space="0" w:color="auto"/>
            <w:left w:val="none" w:sz="0" w:space="0" w:color="auto"/>
            <w:bottom w:val="none" w:sz="0" w:space="0" w:color="auto"/>
            <w:right w:val="none" w:sz="0" w:space="0" w:color="auto"/>
          </w:divBdr>
        </w:div>
        <w:div w:id="515652680">
          <w:marLeft w:val="0"/>
          <w:marRight w:val="0"/>
          <w:marTop w:val="0"/>
          <w:marBottom w:val="0"/>
          <w:divBdr>
            <w:top w:val="none" w:sz="0" w:space="0" w:color="auto"/>
            <w:left w:val="none" w:sz="0" w:space="0" w:color="auto"/>
            <w:bottom w:val="none" w:sz="0" w:space="0" w:color="auto"/>
            <w:right w:val="none" w:sz="0" w:space="0" w:color="auto"/>
          </w:divBdr>
        </w:div>
        <w:div w:id="823739491">
          <w:marLeft w:val="0"/>
          <w:marRight w:val="0"/>
          <w:marTop w:val="0"/>
          <w:marBottom w:val="0"/>
          <w:divBdr>
            <w:top w:val="none" w:sz="0" w:space="0" w:color="auto"/>
            <w:left w:val="none" w:sz="0" w:space="0" w:color="auto"/>
            <w:bottom w:val="none" w:sz="0" w:space="0" w:color="auto"/>
            <w:right w:val="none" w:sz="0" w:space="0" w:color="auto"/>
          </w:divBdr>
        </w:div>
        <w:div w:id="862019471">
          <w:marLeft w:val="0"/>
          <w:marRight w:val="0"/>
          <w:marTop w:val="0"/>
          <w:marBottom w:val="0"/>
          <w:divBdr>
            <w:top w:val="none" w:sz="0" w:space="0" w:color="auto"/>
            <w:left w:val="none" w:sz="0" w:space="0" w:color="auto"/>
            <w:bottom w:val="none" w:sz="0" w:space="0" w:color="auto"/>
            <w:right w:val="none" w:sz="0" w:space="0" w:color="auto"/>
          </w:divBdr>
        </w:div>
        <w:div w:id="379209861">
          <w:marLeft w:val="0"/>
          <w:marRight w:val="0"/>
          <w:marTop w:val="0"/>
          <w:marBottom w:val="0"/>
          <w:divBdr>
            <w:top w:val="none" w:sz="0" w:space="0" w:color="auto"/>
            <w:left w:val="none" w:sz="0" w:space="0" w:color="auto"/>
            <w:bottom w:val="none" w:sz="0" w:space="0" w:color="auto"/>
            <w:right w:val="none" w:sz="0" w:space="0" w:color="auto"/>
          </w:divBdr>
        </w:div>
      </w:divsChild>
    </w:div>
    <w:div w:id="1407997243">
      <w:bodyDiv w:val="1"/>
      <w:marLeft w:val="0"/>
      <w:marRight w:val="0"/>
      <w:marTop w:val="0"/>
      <w:marBottom w:val="0"/>
      <w:divBdr>
        <w:top w:val="none" w:sz="0" w:space="0" w:color="auto"/>
        <w:left w:val="none" w:sz="0" w:space="0" w:color="auto"/>
        <w:bottom w:val="none" w:sz="0" w:space="0" w:color="auto"/>
        <w:right w:val="none" w:sz="0" w:space="0" w:color="auto"/>
      </w:divBdr>
      <w:divsChild>
        <w:div w:id="1624387931">
          <w:marLeft w:val="0"/>
          <w:marRight w:val="0"/>
          <w:marTop w:val="0"/>
          <w:marBottom w:val="0"/>
          <w:divBdr>
            <w:top w:val="none" w:sz="0" w:space="0" w:color="auto"/>
            <w:left w:val="none" w:sz="0" w:space="0" w:color="auto"/>
            <w:bottom w:val="none" w:sz="0" w:space="0" w:color="auto"/>
            <w:right w:val="none" w:sz="0" w:space="0" w:color="auto"/>
          </w:divBdr>
        </w:div>
        <w:div w:id="2102019194">
          <w:marLeft w:val="0"/>
          <w:marRight w:val="0"/>
          <w:marTop w:val="0"/>
          <w:marBottom w:val="0"/>
          <w:divBdr>
            <w:top w:val="none" w:sz="0" w:space="0" w:color="auto"/>
            <w:left w:val="none" w:sz="0" w:space="0" w:color="auto"/>
            <w:bottom w:val="none" w:sz="0" w:space="0" w:color="auto"/>
            <w:right w:val="none" w:sz="0" w:space="0" w:color="auto"/>
          </w:divBdr>
        </w:div>
        <w:div w:id="192770006">
          <w:marLeft w:val="0"/>
          <w:marRight w:val="0"/>
          <w:marTop w:val="0"/>
          <w:marBottom w:val="0"/>
          <w:divBdr>
            <w:top w:val="none" w:sz="0" w:space="0" w:color="auto"/>
            <w:left w:val="none" w:sz="0" w:space="0" w:color="auto"/>
            <w:bottom w:val="none" w:sz="0" w:space="0" w:color="auto"/>
            <w:right w:val="none" w:sz="0" w:space="0" w:color="auto"/>
          </w:divBdr>
        </w:div>
        <w:div w:id="2082171842">
          <w:marLeft w:val="0"/>
          <w:marRight w:val="0"/>
          <w:marTop w:val="0"/>
          <w:marBottom w:val="0"/>
          <w:divBdr>
            <w:top w:val="none" w:sz="0" w:space="0" w:color="auto"/>
            <w:left w:val="none" w:sz="0" w:space="0" w:color="auto"/>
            <w:bottom w:val="none" w:sz="0" w:space="0" w:color="auto"/>
            <w:right w:val="none" w:sz="0" w:space="0" w:color="auto"/>
          </w:divBdr>
        </w:div>
        <w:div w:id="302082281">
          <w:marLeft w:val="0"/>
          <w:marRight w:val="0"/>
          <w:marTop w:val="0"/>
          <w:marBottom w:val="0"/>
          <w:divBdr>
            <w:top w:val="none" w:sz="0" w:space="0" w:color="auto"/>
            <w:left w:val="none" w:sz="0" w:space="0" w:color="auto"/>
            <w:bottom w:val="none" w:sz="0" w:space="0" w:color="auto"/>
            <w:right w:val="none" w:sz="0" w:space="0" w:color="auto"/>
          </w:divBdr>
        </w:div>
        <w:div w:id="1426152861">
          <w:marLeft w:val="0"/>
          <w:marRight w:val="0"/>
          <w:marTop w:val="0"/>
          <w:marBottom w:val="0"/>
          <w:divBdr>
            <w:top w:val="none" w:sz="0" w:space="0" w:color="auto"/>
            <w:left w:val="none" w:sz="0" w:space="0" w:color="auto"/>
            <w:bottom w:val="none" w:sz="0" w:space="0" w:color="auto"/>
            <w:right w:val="none" w:sz="0" w:space="0" w:color="auto"/>
          </w:divBdr>
        </w:div>
        <w:div w:id="2110077950">
          <w:marLeft w:val="0"/>
          <w:marRight w:val="0"/>
          <w:marTop w:val="0"/>
          <w:marBottom w:val="0"/>
          <w:divBdr>
            <w:top w:val="none" w:sz="0" w:space="0" w:color="auto"/>
            <w:left w:val="none" w:sz="0" w:space="0" w:color="auto"/>
            <w:bottom w:val="none" w:sz="0" w:space="0" w:color="auto"/>
            <w:right w:val="none" w:sz="0" w:space="0" w:color="auto"/>
          </w:divBdr>
        </w:div>
        <w:div w:id="142937425">
          <w:marLeft w:val="0"/>
          <w:marRight w:val="0"/>
          <w:marTop w:val="0"/>
          <w:marBottom w:val="0"/>
          <w:divBdr>
            <w:top w:val="none" w:sz="0" w:space="0" w:color="auto"/>
            <w:left w:val="none" w:sz="0" w:space="0" w:color="auto"/>
            <w:bottom w:val="none" w:sz="0" w:space="0" w:color="auto"/>
            <w:right w:val="none" w:sz="0" w:space="0" w:color="auto"/>
          </w:divBdr>
        </w:div>
        <w:div w:id="1806239710">
          <w:marLeft w:val="0"/>
          <w:marRight w:val="0"/>
          <w:marTop w:val="0"/>
          <w:marBottom w:val="0"/>
          <w:divBdr>
            <w:top w:val="none" w:sz="0" w:space="0" w:color="auto"/>
            <w:left w:val="none" w:sz="0" w:space="0" w:color="auto"/>
            <w:bottom w:val="none" w:sz="0" w:space="0" w:color="auto"/>
            <w:right w:val="none" w:sz="0" w:space="0" w:color="auto"/>
          </w:divBdr>
        </w:div>
        <w:div w:id="1223979329">
          <w:marLeft w:val="0"/>
          <w:marRight w:val="0"/>
          <w:marTop w:val="0"/>
          <w:marBottom w:val="0"/>
          <w:divBdr>
            <w:top w:val="none" w:sz="0" w:space="0" w:color="auto"/>
            <w:left w:val="none" w:sz="0" w:space="0" w:color="auto"/>
            <w:bottom w:val="none" w:sz="0" w:space="0" w:color="auto"/>
            <w:right w:val="none" w:sz="0" w:space="0" w:color="auto"/>
          </w:divBdr>
        </w:div>
        <w:div w:id="2127963038">
          <w:marLeft w:val="0"/>
          <w:marRight w:val="0"/>
          <w:marTop w:val="0"/>
          <w:marBottom w:val="0"/>
          <w:divBdr>
            <w:top w:val="none" w:sz="0" w:space="0" w:color="auto"/>
            <w:left w:val="none" w:sz="0" w:space="0" w:color="auto"/>
            <w:bottom w:val="none" w:sz="0" w:space="0" w:color="auto"/>
            <w:right w:val="none" w:sz="0" w:space="0" w:color="auto"/>
          </w:divBdr>
        </w:div>
        <w:div w:id="1721632504">
          <w:marLeft w:val="0"/>
          <w:marRight w:val="0"/>
          <w:marTop w:val="0"/>
          <w:marBottom w:val="0"/>
          <w:divBdr>
            <w:top w:val="none" w:sz="0" w:space="0" w:color="auto"/>
            <w:left w:val="none" w:sz="0" w:space="0" w:color="auto"/>
            <w:bottom w:val="none" w:sz="0" w:space="0" w:color="auto"/>
            <w:right w:val="none" w:sz="0" w:space="0" w:color="auto"/>
          </w:divBdr>
        </w:div>
        <w:div w:id="1823768084">
          <w:marLeft w:val="0"/>
          <w:marRight w:val="0"/>
          <w:marTop w:val="0"/>
          <w:marBottom w:val="0"/>
          <w:divBdr>
            <w:top w:val="none" w:sz="0" w:space="0" w:color="auto"/>
            <w:left w:val="none" w:sz="0" w:space="0" w:color="auto"/>
            <w:bottom w:val="none" w:sz="0" w:space="0" w:color="auto"/>
            <w:right w:val="none" w:sz="0" w:space="0" w:color="auto"/>
          </w:divBdr>
        </w:div>
        <w:div w:id="2083017458">
          <w:marLeft w:val="0"/>
          <w:marRight w:val="0"/>
          <w:marTop w:val="0"/>
          <w:marBottom w:val="0"/>
          <w:divBdr>
            <w:top w:val="none" w:sz="0" w:space="0" w:color="auto"/>
            <w:left w:val="none" w:sz="0" w:space="0" w:color="auto"/>
            <w:bottom w:val="none" w:sz="0" w:space="0" w:color="auto"/>
            <w:right w:val="none" w:sz="0" w:space="0" w:color="auto"/>
          </w:divBdr>
        </w:div>
        <w:div w:id="625236809">
          <w:marLeft w:val="0"/>
          <w:marRight w:val="0"/>
          <w:marTop w:val="0"/>
          <w:marBottom w:val="0"/>
          <w:divBdr>
            <w:top w:val="none" w:sz="0" w:space="0" w:color="auto"/>
            <w:left w:val="none" w:sz="0" w:space="0" w:color="auto"/>
            <w:bottom w:val="none" w:sz="0" w:space="0" w:color="auto"/>
            <w:right w:val="none" w:sz="0" w:space="0" w:color="auto"/>
          </w:divBdr>
        </w:div>
        <w:div w:id="611015433">
          <w:marLeft w:val="0"/>
          <w:marRight w:val="0"/>
          <w:marTop w:val="0"/>
          <w:marBottom w:val="0"/>
          <w:divBdr>
            <w:top w:val="none" w:sz="0" w:space="0" w:color="auto"/>
            <w:left w:val="none" w:sz="0" w:space="0" w:color="auto"/>
            <w:bottom w:val="none" w:sz="0" w:space="0" w:color="auto"/>
            <w:right w:val="none" w:sz="0" w:space="0" w:color="auto"/>
          </w:divBdr>
        </w:div>
        <w:div w:id="87194309">
          <w:marLeft w:val="0"/>
          <w:marRight w:val="0"/>
          <w:marTop w:val="0"/>
          <w:marBottom w:val="0"/>
          <w:divBdr>
            <w:top w:val="none" w:sz="0" w:space="0" w:color="auto"/>
            <w:left w:val="none" w:sz="0" w:space="0" w:color="auto"/>
            <w:bottom w:val="none" w:sz="0" w:space="0" w:color="auto"/>
            <w:right w:val="none" w:sz="0" w:space="0" w:color="auto"/>
          </w:divBdr>
        </w:div>
        <w:div w:id="26611990">
          <w:marLeft w:val="0"/>
          <w:marRight w:val="0"/>
          <w:marTop w:val="0"/>
          <w:marBottom w:val="0"/>
          <w:divBdr>
            <w:top w:val="none" w:sz="0" w:space="0" w:color="auto"/>
            <w:left w:val="none" w:sz="0" w:space="0" w:color="auto"/>
            <w:bottom w:val="none" w:sz="0" w:space="0" w:color="auto"/>
            <w:right w:val="none" w:sz="0" w:space="0" w:color="auto"/>
          </w:divBdr>
        </w:div>
        <w:div w:id="320156943">
          <w:marLeft w:val="0"/>
          <w:marRight w:val="0"/>
          <w:marTop w:val="0"/>
          <w:marBottom w:val="0"/>
          <w:divBdr>
            <w:top w:val="none" w:sz="0" w:space="0" w:color="auto"/>
            <w:left w:val="none" w:sz="0" w:space="0" w:color="auto"/>
            <w:bottom w:val="none" w:sz="0" w:space="0" w:color="auto"/>
            <w:right w:val="none" w:sz="0" w:space="0" w:color="auto"/>
          </w:divBdr>
        </w:div>
        <w:div w:id="156188365">
          <w:marLeft w:val="0"/>
          <w:marRight w:val="0"/>
          <w:marTop w:val="0"/>
          <w:marBottom w:val="0"/>
          <w:divBdr>
            <w:top w:val="none" w:sz="0" w:space="0" w:color="auto"/>
            <w:left w:val="none" w:sz="0" w:space="0" w:color="auto"/>
            <w:bottom w:val="none" w:sz="0" w:space="0" w:color="auto"/>
            <w:right w:val="none" w:sz="0" w:space="0" w:color="auto"/>
          </w:divBdr>
        </w:div>
        <w:div w:id="1436514568">
          <w:marLeft w:val="0"/>
          <w:marRight w:val="0"/>
          <w:marTop w:val="0"/>
          <w:marBottom w:val="0"/>
          <w:divBdr>
            <w:top w:val="none" w:sz="0" w:space="0" w:color="auto"/>
            <w:left w:val="none" w:sz="0" w:space="0" w:color="auto"/>
            <w:bottom w:val="none" w:sz="0" w:space="0" w:color="auto"/>
            <w:right w:val="none" w:sz="0" w:space="0" w:color="auto"/>
          </w:divBdr>
        </w:div>
        <w:div w:id="1100837556">
          <w:marLeft w:val="0"/>
          <w:marRight w:val="0"/>
          <w:marTop w:val="0"/>
          <w:marBottom w:val="0"/>
          <w:divBdr>
            <w:top w:val="none" w:sz="0" w:space="0" w:color="auto"/>
            <w:left w:val="none" w:sz="0" w:space="0" w:color="auto"/>
            <w:bottom w:val="none" w:sz="0" w:space="0" w:color="auto"/>
            <w:right w:val="none" w:sz="0" w:space="0" w:color="auto"/>
          </w:divBdr>
        </w:div>
        <w:div w:id="316998970">
          <w:marLeft w:val="0"/>
          <w:marRight w:val="0"/>
          <w:marTop w:val="0"/>
          <w:marBottom w:val="0"/>
          <w:divBdr>
            <w:top w:val="none" w:sz="0" w:space="0" w:color="auto"/>
            <w:left w:val="none" w:sz="0" w:space="0" w:color="auto"/>
            <w:bottom w:val="none" w:sz="0" w:space="0" w:color="auto"/>
            <w:right w:val="none" w:sz="0" w:space="0" w:color="auto"/>
          </w:divBdr>
        </w:div>
        <w:div w:id="7756926">
          <w:marLeft w:val="0"/>
          <w:marRight w:val="0"/>
          <w:marTop w:val="0"/>
          <w:marBottom w:val="0"/>
          <w:divBdr>
            <w:top w:val="none" w:sz="0" w:space="0" w:color="auto"/>
            <w:left w:val="none" w:sz="0" w:space="0" w:color="auto"/>
            <w:bottom w:val="none" w:sz="0" w:space="0" w:color="auto"/>
            <w:right w:val="none" w:sz="0" w:space="0" w:color="auto"/>
          </w:divBdr>
        </w:div>
        <w:div w:id="2099523520">
          <w:marLeft w:val="0"/>
          <w:marRight w:val="0"/>
          <w:marTop w:val="0"/>
          <w:marBottom w:val="0"/>
          <w:divBdr>
            <w:top w:val="none" w:sz="0" w:space="0" w:color="auto"/>
            <w:left w:val="none" w:sz="0" w:space="0" w:color="auto"/>
            <w:bottom w:val="none" w:sz="0" w:space="0" w:color="auto"/>
            <w:right w:val="none" w:sz="0" w:space="0" w:color="auto"/>
          </w:divBdr>
        </w:div>
        <w:div w:id="1591233553">
          <w:marLeft w:val="0"/>
          <w:marRight w:val="0"/>
          <w:marTop w:val="0"/>
          <w:marBottom w:val="0"/>
          <w:divBdr>
            <w:top w:val="none" w:sz="0" w:space="0" w:color="auto"/>
            <w:left w:val="none" w:sz="0" w:space="0" w:color="auto"/>
            <w:bottom w:val="none" w:sz="0" w:space="0" w:color="auto"/>
            <w:right w:val="none" w:sz="0" w:space="0" w:color="auto"/>
          </w:divBdr>
        </w:div>
        <w:div w:id="1496916231">
          <w:marLeft w:val="0"/>
          <w:marRight w:val="0"/>
          <w:marTop w:val="0"/>
          <w:marBottom w:val="0"/>
          <w:divBdr>
            <w:top w:val="none" w:sz="0" w:space="0" w:color="auto"/>
            <w:left w:val="none" w:sz="0" w:space="0" w:color="auto"/>
            <w:bottom w:val="none" w:sz="0" w:space="0" w:color="auto"/>
            <w:right w:val="none" w:sz="0" w:space="0" w:color="auto"/>
          </w:divBdr>
        </w:div>
        <w:div w:id="331756658">
          <w:marLeft w:val="0"/>
          <w:marRight w:val="0"/>
          <w:marTop w:val="0"/>
          <w:marBottom w:val="0"/>
          <w:divBdr>
            <w:top w:val="none" w:sz="0" w:space="0" w:color="auto"/>
            <w:left w:val="none" w:sz="0" w:space="0" w:color="auto"/>
            <w:bottom w:val="none" w:sz="0" w:space="0" w:color="auto"/>
            <w:right w:val="none" w:sz="0" w:space="0" w:color="auto"/>
          </w:divBdr>
        </w:div>
        <w:div w:id="316224754">
          <w:marLeft w:val="0"/>
          <w:marRight w:val="0"/>
          <w:marTop w:val="0"/>
          <w:marBottom w:val="0"/>
          <w:divBdr>
            <w:top w:val="none" w:sz="0" w:space="0" w:color="auto"/>
            <w:left w:val="none" w:sz="0" w:space="0" w:color="auto"/>
            <w:bottom w:val="none" w:sz="0" w:space="0" w:color="auto"/>
            <w:right w:val="none" w:sz="0" w:space="0" w:color="auto"/>
          </w:divBdr>
        </w:div>
        <w:div w:id="1076627930">
          <w:marLeft w:val="0"/>
          <w:marRight w:val="0"/>
          <w:marTop w:val="0"/>
          <w:marBottom w:val="0"/>
          <w:divBdr>
            <w:top w:val="none" w:sz="0" w:space="0" w:color="auto"/>
            <w:left w:val="none" w:sz="0" w:space="0" w:color="auto"/>
            <w:bottom w:val="none" w:sz="0" w:space="0" w:color="auto"/>
            <w:right w:val="none" w:sz="0" w:space="0" w:color="auto"/>
          </w:divBdr>
        </w:div>
        <w:div w:id="2125685901">
          <w:marLeft w:val="0"/>
          <w:marRight w:val="0"/>
          <w:marTop w:val="0"/>
          <w:marBottom w:val="0"/>
          <w:divBdr>
            <w:top w:val="none" w:sz="0" w:space="0" w:color="auto"/>
            <w:left w:val="none" w:sz="0" w:space="0" w:color="auto"/>
            <w:bottom w:val="none" w:sz="0" w:space="0" w:color="auto"/>
            <w:right w:val="none" w:sz="0" w:space="0" w:color="auto"/>
          </w:divBdr>
        </w:div>
        <w:div w:id="323826036">
          <w:marLeft w:val="0"/>
          <w:marRight w:val="0"/>
          <w:marTop w:val="0"/>
          <w:marBottom w:val="0"/>
          <w:divBdr>
            <w:top w:val="none" w:sz="0" w:space="0" w:color="auto"/>
            <w:left w:val="none" w:sz="0" w:space="0" w:color="auto"/>
            <w:bottom w:val="none" w:sz="0" w:space="0" w:color="auto"/>
            <w:right w:val="none" w:sz="0" w:space="0" w:color="auto"/>
          </w:divBdr>
        </w:div>
        <w:div w:id="1104762086">
          <w:marLeft w:val="0"/>
          <w:marRight w:val="0"/>
          <w:marTop w:val="0"/>
          <w:marBottom w:val="0"/>
          <w:divBdr>
            <w:top w:val="none" w:sz="0" w:space="0" w:color="auto"/>
            <w:left w:val="none" w:sz="0" w:space="0" w:color="auto"/>
            <w:bottom w:val="none" w:sz="0" w:space="0" w:color="auto"/>
            <w:right w:val="none" w:sz="0" w:space="0" w:color="auto"/>
          </w:divBdr>
        </w:div>
        <w:div w:id="706375731">
          <w:marLeft w:val="0"/>
          <w:marRight w:val="0"/>
          <w:marTop w:val="0"/>
          <w:marBottom w:val="0"/>
          <w:divBdr>
            <w:top w:val="none" w:sz="0" w:space="0" w:color="auto"/>
            <w:left w:val="none" w:sz="0" w:space="0" w:color="auto"/>
            <w:bottom w:val="none" w:sz="0" w:space="0" w:color="auto"/>
            <w:right w:val="none" w:sz="0" w:space="0" w:color="auto"/>
          </w:divBdr>
        </w:div>
        <w:div w:id="1945267890">
          <w:marLeft w:val="0"/>
          <w:marRight w:val="0"/>
          <w:marTop w:val="0"/>
          <w:marBottom w:val="0"/>
          <w:divBdr>
            <w:top w:val="none" w:sz="0" w:space="0" w:color="auto"/>
            <w:left w:val="none" w:sz="0" w:space="0" w:color="auto"/>
            <w:bottom w:val="none" w:sz="0" w:space="0" w:color="auto"/>
            <w:right w:val="none" w:sz="0" w:space="0" w:color="auto"/>
          </w:divBdr>
        </w:div>
        <w:div w:id="1310936864">
          <w:marLeft w:val="0"/>
          <w:marRight w:val="0"/>
          <w:marTop w:val="0"/>
          <w:marBottom w:val="0"/>
          <w:divBdr>
            <w:top w:val="none" w:sz="0" w:space="0" w:color="auto"/>
            <w:left w:val="none" w:sz="0" w:space="0" w:color="auto"/>
            <w:bottom w:val="none" w:sz="0" w:space="0" w:color="auto"/>
            <w:right w:val="none" w:sz="0" w:space="0" w:color="auto"/>
          </w:divBdr>
        </w:div>
        <w:div w:id="345792108">
          <w:marLeft w:val="0"/>
          <w:marRight w:val="0"/>
          <w:marTop w:val="0"/>
          <w:marBottom w:val="0"/>
          <w:divBdr>
            <w:top w:val="none" w:sz="0" w:space="0" w:color="auto"/>
            <w:left w:val="none" w:sz="0" w:space="0" w:color="auto"/>
            <w:bottom w:val="none" w:sz="0" w:space="0" w:color="auto"/>
            <w:right w:val="none" w:sz="0" w:space="0" w:color="auto"/>
          </w:divBdr>
        </w:div>
        <w:div w:id="201331850">
          <w:marLeft w:val="0"/>
          <w:marRight w:val="0"/>
          <w:marTop w:val="0"/>
          <w:marBottom w:val="0"/>
          <w:divBdr>
            <w:top w:val="none" w:sz="0" w:space="0" w:color="auto"/>
            <w:left w:val="none" w:sz="0" w:space="0" w:color="auto"/>
            <w:bottom w:val="none" w:sz="0" w:space="0" w:color="auto"/>
            <w:right w:val="none" w:sz="0" w:space="0" w:color="auto"/>
          </w:divBdr>
        </w:div>
        <w:div w:id="204684516">
          <w:marLeft w:val="0"/>
          <w:marRight w:val="0"/>
          <w:marTop w:val="0"/>
          <w:marBottom w:val="0"/>
          <w:divBdr>
            <w:top w:val="none" w:sz="0" w:space="0" w:color="auto"/>
            <w:left w:val="none" w:sz="0" w:space="0" w:color="auto"/>
            <w:bottom w:val="none" w:sz="0" w:space="0" w:color="auto"/>
            <w:right w:val="none" w:sz="0" w:space="0" w:color="auto"/>
          </w:divBdr>
        </w:div>
        <w:div w:id="583033774">
          <w:marLeft w:val="0"/>
          <w:marRight w:val="0"/>
          <w:marTop w:val="0"/>
          <w:marBottom w:val="0"/>
          <w:divBdr>
            <w:top w:val="none" w:sz="0" w:space="0" w:color="auto"/>
            <w:left w:val="none" w:sz="0" w:space="0" w:color="auto"/>
            <w:bottom w:val="none" w:sz="0" w:space="0" w:color="auto"/>
            <w:right w:val="none" w:sz="0" w:space="0" w:color="auto"/>
          </w:divBdr>
        </w:div>
        <w:div w:id="834223733">
          <w:marLeft w:val="0"/>
          <w:marRight w:val="0"/>
          <w:marTop w:val="0"/>
          <w:marBottom w:val="0"/>
          <w:divBdr>
            <w:top w:val="none" w:sz="0" w:space="0" w:color="auto"/>
            <w:left w:val="none" w:sz="0" w:space="0" w:color="auto"/>
            <w:bottom w:val="none" w:sz="0" w:space="0" w:color="auto"/>
            <w:right w:val="none" w:sz="0" w:space="0" w:color="auto"/>
          </w:divBdr>
        </w:div>
        <w:div w:id="857432663">
          <w:marLeft w:val="0"/>
          <w:marRight w:val="0"/>
          <w:marTop w:val="0"/>
          <w:marBottom w:val="0"/>
          <w:divBdr>
            <w:top w:val="none" w:sz="0" w:space="0" w:color="auto"/>
            <w:left w:val="none" w:sz="0" w:space="0" w:color="auto"/>
            <w:bottom w:val="none" w:sz="0" w:space="0" w:color="auto"/>
            <w:right w:val="none" w:sz="0" w:space="0" w:color="auto"/>
          </w:divBdr>
        </w:div>
        <w:div w:id="934169836">
          <w:marLeft w:val="0"/>
          <w:marRight w:val="0"/>
          <w:marTop w:val="0"/>
          <w:marBottom w:val="0"/>
          <w:divBdr>
            <w:top w:val="none" w:sz="0" w:space="0" w:color="auto"/>
            <w:left w:val="none" w:sz="0" w:space="0" w:color="auto"/>
            <w:bottom w:val="none" w:sz="0" w:space="0" w:color="auto"/>
            <w:right w:val="none" w:sz="0" w:space="0" w:color="auto"/>
          </w:divBdr>
        </w:div>
        <w:div w:id="355886636">
          <w:marLeft w:val="0"/>
          <w:marRight w:val="0"/>
          <w:marTop w:val="0"/>
          <w:marBottom w:val="0"/>
          <w:divBdr>
            <w:top w:val="none" w:sz="0" w:space="0" w:color="auto"/>
            <w:left w:val="none" w:sz="0" w:space="0" w:color="auto"/>
            <w:bottom w:val="none" w:sz="0" w:space="0" w:color="auto"/>
            <w:right w:val="none" w:sz="0" w:space="0" w:color="auto"/>
          </w:divBdr>
        </w:div>
        <w:div w:id="1587767159">
          <w:marLeft w:val="0"/>
          <w:marRight w:val="0"/>
          <w:marTop w:val="0"/>
          <w:marBottom w:val="0"/>
          <w:divBdr>
            <w:top w:val="none" w:sz="0" w:space="0" w:color="auto"/>
            <w:left w:val="none" w:sz="0" w:space="0" w:color="auto"/>
            <w:bottom w:val="none" w:sz="0" w:space="0" w:color="auto"/>
            <w:right w:val="none" w:sz="0" w:space="0" w:color="auto"/>
          </w:divBdr>
        </w:div>
        <w:div w:id="1738551898">
          <w:marLeft w:val="0"/>
          <w:marRight w:val="0"/>
          <w:marTop w:val="0"/>
          <w:marBottom w:val="0"/>
          <w:divBdr>
            <w:top w:val="none" w:sz="0" w:space="0" w:color="auto"/>
            <w:left w:val="none" w:sz="0" w:space="0" w:color="auto"/>
            <w:bottom w:val="none" w:sz="0" w:space="0" w:color="auto"/>
            <w:right w:val="none" w:sz="0" w:space="0" w:color="auto"/>
          </w:divBdr>
        </w:div>
        <w:div w:id="996960449">
          <w:marLeft w:val="0"/>
          <w:marRight w:val="0"/>
          <w:marTop w:val="0"/>
          <w:marBottom w:val="0"/>
          <w:divBdr>
            <w:top w:val="none" w:sz="0" w:space="0" w:color="auto"/>
            <w:left w:val="none" w:sz="0" w:space="0" w:color="auto"/>
            <w:bottom w:val="none" w:sz="0" w:space="0" w:color="auto"/>
            <w:right w:val="none" w:sz="0" w:space="0" w:color="auto"/>
          </w:divBdr>
        </w:div>
        <w:div w:id="1481655821">
          <w:marLeft w:val="0"/>
          <w:marRight w:val="0"/>
          <w:marTop w:val="0"/>
          <w:marBottom w:val="0"/>
          <w:divBdr>
            <w:top w:val="none" w:sz="0" w:space="0" w:color="auto"/>
            <w:left w:val="none" w:sz="0" w:space="0" w:color="auto"/>
            <w:bottom w:val="none" w:sz="0" w:space="0" w:color="auto"/>
            <w:right w:val="none" w:sz="0" w:space="0" w:color="auto"/>
          </w:divBdr>
        </w:div>
        <w:div w:id="2095930310">
          <w:marLeft w:val="0"/>
          <w:marRight w:val="0"/>
          <w:marTop w:val="0"/>
          <w:marBottom w:val="0"/>
          <w:divBdr>
            <w:top w:val="none" w:sz="0" w:space="0" w:color="auto"/>
            <w:left w:val="none" w:sz="0" w:space="0" w:color="auto"/>
            <w:bottom w:val="none" w:sz="0" w:space="0" w:color="auto"/>
            <w:right w:val="none" w:sz="0" w:space="0" w:color="auto"/>
          </w:divBdr>
        </w:div>
        <w:div w:id="1527135777">
          <w:marLeft w:val="0"/>
          <w:marRight w:val="0"/>
          <w:marTop w:val="0"/>
          <w:marBottom w:val="0"/>
          <w:divBdr>
            <w:top w:val="none" w:sz="0" w:space="0" w:color="auto"/>
            <w:left w:val="none" w:sz="0" w:space="0" w:color="auto"/>
            <w:bottom w:val="none" w:sz="0" w:space="0" w:color="auto"/>
            <w:right w:val="none" w:sz="0" w:space="0" w:color="auto"/>
          </w:divBdr>
        </w:div>
        <w:div w:id="182940735">
          <w:marLeft w:val="0"/>
          <w:marRight w:val="0"/>
          <w:marTop w:val="0"/>
          <w:marBottom w:val="0"/>
          <w:divBdr>
            <w:top w:val="none" w:sz="0" w:space="0" w:color="auto"/>
            <w:left w:val="none" w:sz="0" w:space="0" w:color="auto"/>
            <w:bottom w:val="none" w:sz="0" w:space="0" w:color="auto"/>
            <w:right w:val="none" w:sz="0" w:space="0" w:color="auto"/>
          </w:divBdr>
        </w:div>
        <w:div w:id="787429774">
          <w:marLeft w:val="0"/>
          <w:marRight w:val="0"/>
          <w:marTop w:val="0"/>
          <w:marBottom w:val="0"/>
          <w:divBdr>
            <w:top w:val="none" w:sz="0" w:space="0" w:color="auto"/>
            <w:left w:val="none" w:sz="0" w:space="0" w:color="auto"/>
            <w:bottom w:val="none" w:sz="0" w:space="0" w:color="auto"/>
            <w:right w:val="none" w:sz="0" w:space="0" w:color="auto"/>
          </w:divBdr>
        </w:div>
        <w:div w:id="479274121">
          <w:marLeft w:val="0"/>
          <w:marRight w:val="0"/>
          <w:marTop w:val="0"/>
          <w:marBottom w:val="0"/>
          <w:divBdr>
            <w:top w:val="none" w:sz="0" w:space="0" w:color="auto"/>
            <w:left w:val="none" w:sz="0" w:space="0" w:color="auto"/>
            <w:bottom w:val="none" w:sz="0" w:space="0" w:color="auto"/>
            <w:right w:val="none" w:sz="0" w:space="0" w:color="auto"/>
          </w:divBdr>
        </w:div>
        <w:div w:id="897664788">
          <w:marLeft w:val="0"/>
          <w:marRight w:val="0"/>
          <w:marTop w:val="0"/>
          <w:marBottom w:val="0"/>
          <w:divBdr>
            <w:top w:val="none" w:sz="0" w:space="0" w:color="auto"/>
            <w:left w:val="none" w:sz="0" w:space="0" w:color="auto"/>
            <w:bottom w:val="none" w:sz="0" w:space="0" w:color="auto"/>
            <w:right w:val="none" w:sz="0" w:space="0" w:color="auto"/>
          </w:divBdr>
        </w:div>
        <w:div w:id="1797018799">
          <w:marLeft w:val="0"/>
          <w:marRight w:val="0"/>
          <w:marTop w:val="0"/>
          <w:marBottom w:val="0"/>
          <w:divBdr>
            <w:top w:val="none" w:sz="0" w:space="0" w:color="auto"/>
            <w:left w:val="none" w:sz="0" w:space="0" w:color="auto"/>
            <w:bottom w:val="none" w:sz="0" w:space="0" w:color="auto"/>
            <w:right w:val="none" w:sz="0" w:space="0" w:color="auto"/>
          </w:divBdr>
        </w:div>
        <w:div w:id="1336568471">
          <w:marLeft w:val="0"/>
          <w:marRight w:val="0"/>
          <w:marTop w:val="0"/>
          <w:marBottom w:val="0"/>
          <w:divBdr>
            <w:top w:val="none" w:sz="0" w:space="0" w:color="auto"/>
            <w:left w:val="none" w:sz="0" w:space="0" w:color="auto"/>
            <w:bottom w:val="none" w:sz="0" w:space="0" w:color="auto"/>
            <w:right w:val="none" w:sz="0" w:space="0" w:color="auto"/>
          </w:divBdr>
        </w:div>
        <w:div w:id="1509172649">
          <w:marLeft w:val="0"/>
          <w:marRight w:val="0"/>
          <w:marTop w:val="0"/>
          <w:marBottom w:val="0"/>
          <w:divBdr>
            <w:top w:val="none" w:sz="0" w:space="0" w:color="auto"/>
            <w:left w:val="none" w:sz="0" w:space="0" w:color="auto"/>
            <w:bottom w:val="none" w:sz="0" w:space="0" w:color="auto"/>
            <w:right w:val="none" w:sz="0" w:space="0" w:color="auto"/>
          </w:divBdr>
        </w:div>
        <w:div w:id="1152940467">
          <w:marLeft w:val="0"/>
          <w:marRight w:val="0"/>
          <w:marTop w:val="0"/>
          <w:marBottom w:val="0"/>
          <w:divBdr>
            <w:top w:val="none" w:sz="0" w:space="0" w:color="auto"/>
            <w:left w:val="none" w:sz="0" w:space="0" w:color="auto"/>
            <w:bottom w:val="none" w:sz="0" w:space="0" w:color="auto"/>
            <w:right w:val="none" w:sz="0" w:space="0" w:color="auto"/>
          </w:divBdr>
        </w:div>
        <w:div w:id="2017271050">
          <w:marLeft w:val="0"/>
          <w:marRight w:val="0"/>
          <w:marTop w:val="0"/>
          <w:marBottom w:val="0"/>
          <w:divBdr>
            <w:top w:val="none" w:sz="0" w:space="0" w:color="auto"/>
            <w:left w:val="none" w:sz="0" w:space="0" w:color="auto"/>
            <w:bottom w:val="none" w:sz="0" w:space="0" w:color="auto"/>
            <w:right w:val="none" w:sz="0" w:space="0" w:color="auto"/>
          </w:divBdr>
        </w:div>
        <w:div w:id="119157278">
          <w:marLeft w:val="0"/>
          <w:marRight w:val="0"/>
          <w:marTop w:val="0"/>
          <w:marBottom w:val="0"/>
          <w:divBdr>
            <w:top w:val="none" w:sz="0" w:space="0" w:color="auto"/>
            <w:left w:val="none" w:sz="0" w:space="0" w:color="auto"/>
            <w:bottom w:val="none" w:sz="0" w:space="0" w:color="auto"/>
            <w:right w:val="none" w:sz="0" w:space="0" w:color="auto"/>
          </w:divBdr>
        </w:div>
        <w:div w:id="807282011">
          <w:marLeft w:val="0"/>
          <w:marRight w:val="0"/>
          <w:marTop w:val="0"/>
          <w:marBottom w:val="0"/>
          <w:divBdr>
            <w:top w:val="none" w:sz="0" w:space="0" w:color="auto"/>
            <w:left w:val="none" w:sz="0" w:space="0" w:color="auto"/>
            <w:bottom w:val="none" w:sz="0" w:space="0" w:color="auto"/>
            <w:right w:val="none" w:sz="0" w:space="0" w:color="auto"/>
          </w:divBdr>
        </w:div>
        <w:div w:id="473761824">
          <w:marLeft w:val="0"/>
          <w:marRight w:val="0"/>
          <w:marTop w:val="0"/>
          <w:marBottom w:val="0"/>
          <w:divBdr>
            <w:top w:val="none" w:sz="0" w:space="0" w:color="auto"/>
            <w:left w:val="none" w:sz="0" w:space="0" w:color="auto"/>
            <w:bottom w:val="none" w:sz="0" w:space="0" w:color="auto"/>
            <w:right w:val="none" w:sz="0" w:space="0" w:color="auto"/>
          </w:divBdr>
        </w:div>
        <w:div w:id="1059520804">
          <w:marLeft w:val="0"/>
          <w:marRight w:val="0"/>
          <w:marTop w:val="0"/>
          <w:marBottom w:val="0"/>
          <w:divBdr>
            <w:top w:val="none" w:sz="0" w:space="0" w:color="auto"/>
            <w:left w:val="none" w:sz="0" w:space="0" w:color="auto"/>
            <w:bottom w:val="none" w:sz="0" w:space="0" w:color="auto"/>
            <w:right w:val="none" w:sz="0" w:space="0" w:color="auto"/>
          </w:divBdr>
        </w:div>
        <w:div w:id="1264538119">
          <w:marLeft w:val="0"/>
          <w:marRight w:val="0"/>
          <w:marTop w:val="0"/>
          <w:marBottom w:val="0"/>
          <w:divBdr>
            <w:top w:val="none" w:sz="0" w:space="0" w:color="auto"/>
            <w:left w:val="none" w:sz="0" w:space="0" w:color="auto"/>
            <w:bottom w:val="none" w:sz="0" w:space="0" w:color="auto"/>
            <w:right w:val="none" w:sz="0" w:space="0" w:color="auto"/>
          </w:divBdr>
        </w:div>
        <w:div w:id="1784882207">
          <w:marLeft w:val="0"/>
          <w:marRight w:val="0"/>
          <w:marTop w:val="0"/>
          <w:marBottom w:val="0"/>
          <w:divBdr>
            <w:top w:val="none" w:sz="0" w:space="0" w:color="auto"/>
            <w:left w:val="none" w:sz="0" w:space="0" w:color="auto"/>
            <w:bottom w:val="none" w:sz="0" w:space="0" w:color="auto"/>
            <w:right w:val="none" w:sz="0" w:space="0" w:color="auto"/>
          </w:divBdr>
        </w:div>
      </w:divsChild>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ress.princeton.edu/books/paperback/9780691088365/the-theory-of-island-biogeography?srsltid=AfmBOoo1gB4A7IYrZwiHeZ1C72QgFLbRv8GEuhqOqsTsLa_l8xbeS_AJ"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bedoya@nybg.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86ADF-702E-404C-9608-C5BDC468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18</Pages>
  <Words>11001</Words>
  <Characters>62706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Ana Maria Bedoya</cp:lastModifiedBy>
  <cp:revision>83</cp:revision>
  <dcterms:created xsi:type="dcterms:W3CDTF">2025-04-25T21:11:00Z</dcterms:created>
  <dcterms:modified xsi:type="dcterms:W3CDTF">2025-05-06T21:11:00Z</dcterms:modified>
</cp:coreProperties>
</file>